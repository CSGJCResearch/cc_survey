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DD9C5" w14:textId="77B19194" w:rsidR="001D7BC8" w:rsidRDefault="008D4C19">
      <w:r>
        <w:t xml:space="preserve">Scripts for </w:t>
      </w:r>
      <w:r w:rsidR="00C2733E">
        <w:t>National and State Data Pages</w:t>
      </w:r>
    </w:p>
    <w:p w14:paraId="722AC769" w14:textId="6E30EFAB" w:rsidR="00C2733E" w:rsidRDefault="00C2733E"/>
    <w:p w14:paraId="66675BF2" w14:textId="2430E6C0" w:rsidR="00C2733E" w:rsidRDefault="00C2733E" w:rsidP="00C2733E">
      <w:pPr>
        <w:pStyle w:val="ListParagraph"/>
        <w:numPr>
          <w:ilvl w:val="0"/>
          <w:numId w:val="1"/>
        </w:numPr>
      </w:pPr>
      <w:r>
        <w:t>National Page</w:t>
      </w:r>
    </w:p>
    <w:p w14:paraId="24F68D21" w14:textId="2190E297" w:rsidR="00C2733E" w:rsidRDefault="00C2733E"/>
    <w:p w14:paraId="4E51714A" w14:textId="7800A776" w:rsidR="00C2733E" w:rsidRDefault="00C2733E" w:rsidP="00C2733E">
      <w:r w:rsidRPr="00C2733E">
        <w:rPr>
          <w:b/>
          <w:bCs/>
        </w:rPr>
        <w:t>The National Overview</w:t>
      </w:r>
      <w:r>
        <w:rPr>
          <w:b/>
          <w:bCs/>
        </w:rPr>
        <w:br/>
      </w:r>
      <w:r w:rsidR="00546996">
        <w:t>Probation</w:t>
      </w:r>
      <w:r>
        <w:t xml:space="preserve"> </w:t>
      </w:r>
      <w:r w:rsidR="00546996">
        <w:t>and</w:t>
      </w:r>
      <w:r>
        <w:t xml:space="preserve"> parole are designed to </w:t>
      </w:r>
      <w:r w:rsidR="00546996">
        <w:t>lower prison populations</w:t>
      </w:r>
      <w:r>
        <w:t xml:space="preserve"> and </w:t>
      </w:r>
      <w:r w:rsidR="00546996">
        <w:t>help people succeed in the community</w:t>
      </w:r>
      <w:r>
        <w:t xml:space="preserve"> through effective supervision practices.​</w:t>
      </w:r>
      <w:r w:rsidR="00546996">
        <w:t xml:space="preserve"> </w:t>
      </w:r>
      <w:r>
        <w:t xml:space="preserve">However, community supervision </w:t>
      </w:r>
      <w:r w:rsidR="00546996">
        <w:t>programs across the U.S. have</w:t>
      </w:r>
      <w:r>
        <w:t xml:space="preserve"> not always met this goal. </w:t>
      </w:r>
      <w:commentRangeStart w:id="0"/>
      <w:commentRangeStart w:id="1"/>
      <w:commentRangeStart w:id="2"/>
      <w:r>
        <w:t xml:space="preserve">In 2019, </w:t>
      </w:r>
      <w:r w:rsidR="00546996">
        <w:t>T</w:t>
      </w:r>
      <w:r>
        <w:t xml:space="preserve">he </w:t>
      </w:r>
      <w:r w:rsidR="00546996">
        <w:t>Council of State Governments (</w:t>
      </w:r>
      <w:r>
        <w:t>CSG</w:t>
      </w:r>
      <w:r w:rsidR="00546996">
        <w:t>)</w:t>
      </w:r>
      <w:r>
        <w:t xml:space="preserve"> Justice Center reported that probation and parole violations accounted for 45</w:t>
      </w:r>
      <w:r w:rsidR="00546996">
        <w:t xml:space="preserve"> percent</w:t>
      </w:r>
      <w:r>
        <w:t xml:space="preserve"> of prison admissions nationally</w:t>
      </w:r>
      <w:del w:id="3" w:author="Darby Baham" w:date="2021-05-06T19:44:00Z">
        <w:r w:rsidDel="00771A1C">
          <w:delText xml:space="preserve"> </w:delText>
        </w:r>
        <w:r w:rsidRPr="0053244A" w:rsidDel="00771A1C">
          <w:rPr>
            <w:strike/>
            <w:rPrChange w:id="4" w:author="Jessica Saunders" w:date="2021-05-06T11:55:00Z">
              <w:rPr/>
            </w:rPrChange>
          </w:rPr>
          <w:delText>in 2017</w:delText>
        </w:r>
        <w:commentRangeEnd w:id="0"/>
        <w:r w:rsidR="00106834" w:rsidRPr="0053244A" w:rsidDel="00771A1C">
          <w:rPr>
            <w:rStyle w:val="CommentReference"/>
            <w:strike/>
            <w:rPrChange w:id="5" w:author="Jessica Saunders" w:date="2021-05-06T11:55:00Z">
              <w:rPr>
                <w:rStyle w:val="CommentReference"/>
              </w:rPr>
            </w:rPrChange>
          </w:rPr>
          <w:commentReference w:id="0"/>
        </w:r>
        <w:commentRangeEnd w:id="1"/>
        <w:r w:rsidR="004F361A" w:rsidRPr="0053244A" w:rsidDel="00771A1C">
          <w:rPr>
            <w:rStyle w:val="CommentReference"/>
            <w:strike/>
            <w:rPrChange w:id="6" w:author="Jessica Saunders" w:date="2021-05-06T11:55:00Z">
              <w:rPr>
                <w:rStyle w:val="CommentReference"/>
              </w:rPr>
            </w:rPrChange>
          </w:rPr>
          <w:commentReference w:id="1"/>
        </w:r>
      </w:del>
      <w:commentRangeEnd w:id="2"/>
      <w:r w:rsidR="00771A1C">
        <w:rPr>
          <w:rStyle w:val="CommentReference"/>
        </w:rPr>
        <w:commentReference w:id="2"/>
      </w:r>
      <w:r>
        <w:t>. ​</w:t>
      </w:r>
      <w:r w:rsidR="00546996">
        <w:t>Technical violations, such as missing appointments with supervision officers or failed drug tests, accounted for nearly ¼ of all state prison admissions.</w:t>
      </w:r>
    </w:p>
    <w:p w14:paraId="596C1912" w14:textId="230AB9F5" w:rsidR="00546996" w:rsidRDefault="00546996" w:rsidP="00C2733E"/>
    <w:p w14:paraId="7B8DBD81" w14:textId="77777777" w:rsidR="00285F5E" w:rsidRDefault="00546996" w:rsidP="00C2733E">
      <w:r>
        <w:t>I</w:t>
      </w:r>
      <w:r w:rsidR="00003AA3">
        <w:t xml:space="preserve">n </w:t>
      </w:r>
      <w:r w:rsidR="008B01FA">
        <w:t>2020, COVID-19 created a new sense of urgency for community supervision programs to meet their intended goals. While many parts of the criminal justice system halted operations to reduce human contact and prevent the spread of the virus, probation and parole refocused their efforts on keeping people out of prison and safe in the community.</w:t>
      </w:r>
    </w:p>
    <w:p w14:paraId="6A27FBFA" w14:textId="77777777" w:rsidR="00285F5E" w:rsidRDefault="00285F5E" w:rsidP="00C2733E"/>
    <w:p w14:paraId="4AFED6B4" w14:textId="4D7CD9A6" w:rsidR="00285F5E" w:rsidRDefault="00285F5E" w:rsidP="00285F5E">
      <w:pPr>
        <w:rPr>
          <w:rFonts w:ascii="Calibri" w:eastAsia="Times New Roman" w:hAnsi="Calibri" w:cs="Calibri"/>
          <w:color w:val="000000"/>
          <w:sz w:val="26"/>
          <w:szCs w:val="26"/>
          <w:shd w:val="clear" w:color="auto" w:fill="EDEBE9"/>
        </w:rPr>
      </w:pPr>
      <w:r>
        <w:t xml:space="preserve">First major data point: </w:t>
      </w:r>
      <w:r w:rsidRPr="00285F5E">
        <w:rPr>
          <w:rFonts w:ascii="Calibri" w:eastAsia="Times New Roman" w:hAnsi="Calibri" w:cs="Calibri"/>
          <w:b/>
          <w:bCs/>
          <w:color w:val="2E75B6"/>
          <w:position w:val="1"/>
          <w:sz w:val="26"/>
          <w:szCs w:val="26"/>
          <w:shd w:val="clear" w:color="auto" w:fill="EDEBE9"/>
        </w:rPr>
        <w:t>From 2019 t</w:t>
      </w:r>
      <w:r>
        <w:rPr>
          <w:rFonts w:ascii="Calibri" w:eastAsia="Times New Roman" w:hAnsi="Calibri" w:cs="Calibri"/>
          <w:b/>
          <w:bCs/>
          <w:color w:val="2E75B6"/>
          <w:position w:val="1"/>
          <w:sz w:val="26"/>
          <w:szCs w:val="26"/>
          <w:shd w:val="clear" w:color="auto" w:fill="EDEBE9"/>
        </w:rPr>
        <w:t>hrough the end of</w:t>
      </w:r>
      <w:r w:rsidRPr="00285F5E">
        <w:rPr>
          <w:rFonts w:ascii="Calibri" w:eastAsia="Times New Roman" w:hAnsi="Calibri" w:cs="Calibri"/>
          <w:b/>
          <w:bCs/>
          <w:color w:val="2E75B6"/>
          <w:position w:val="1"/>
          <w:sz w:val="26"/>
          <w:szCs w:val="26"/>
          <w:shd w:val="clear" w:color="auto" w:fill="EDEBE9"/>
        </w:rPr>
        <w:t xml:space="preserve"> 2020, the number of people admitted to prison due to supervision violations</w:t>
      </w:r>
      <w:r w:rsidR="00663428">
        <w:rPr>
          <w:rStyle w:val="FootnoteReference"/>
          <w:rFonts w:ascii="Calibri" w:eastAsia="Times New Roman" w:hAnsi="Calibri" w:cs="Calibri"/>
          <w:b/>
          <w:bCs/>
          <w:color w:val="2E75B6"/>
          <w:position w:val="1"/>
          <w:sz w:val="26"/>
          <w:szCs w:val="26"/>
          <w:shd w:val="clear" w:color="auto" w:fill="EDEBE9"/>
        </w:rPr>
        <w:footnoteReference w:id="1"/>
      </w:r>
      <w:del w:id="7" w:author="Darby Baham" w:date="2021-05-06T19:45:00Z">
        <w:r w:rsidRPr="00285F5E" w:rsidDel="00771A1C">
          <w:rPr>
            <w:rFonts w:ascii="Calibri" w:eastAsia="Times New Roman" w:hAnsi="Calibri" w:cs="Calibri"/>
            <w:b/>
            <w:bCs/>
            <w:color w:val="2E75B6"/>
            <w:position w:val="1"/>
            <w:sz w:val="26"/>
            <w:szCs w:val="26"/>
            <w:shd w:val="clear" w:color="auto" w:fill="EDEBE9"/>
          </w:rPr>
          <w:delText xml:space="preserve"> </w:delText>
        </w:r>
        <w:commentRangeStart w:id="8"/>
        <w:commentRangeStart w:id="9"/>
        <w:commentRangeStart w:id="10"/>
        <w:commentRangeStart w:id="11"/>
        <w:r w:rsidRPr="0053244A" w:rsidDel="00771A1C">
          <w:rPr>
            <w:rFonts w:ascii="Calibri" w:eastAsia="Times New Roman" w:hAnsi="Calibri" w:cs="Calibri"/>
            <w:b/>
            <w:bCs/>
            <w:strike/>
            <w:color w:val="2E75B6"/>
            <w:position w:val="1"/>
            <w:sz w:val="26"/>
            <w:szCs w:val="26"/>
            <w:shd w:val="clear" w:color="auto" w:fill="EDEBE9"/>
            <w:rPrChange w:id="12" w:author="Jessica Saunders" w:date="2021-05-06T11:55:00Z">
              <w:rPr>
                <w:rFonts w:ascii="Calibri" w:eastAsia="Times New Roman" w:hAnsi="Calibri" w:cs="Calibri"/>
                <w:b/>
                <w:bCs/>
                <w:color w:val="2E75B6"/>
                <w:position w:val="1"/>
                <w:sz w:val="26"/>
                <w:szCs w:val="26"/>
                <w:shd w:val="clear" w:color="auto" w:fill="EDEBE9"/>
              </w:rPr>
            </w:rPrChange>
          </w:rPr>
          <w:delText>or new offenses</w:delText>
        </w:r>
      </w:del>
      <w:r w:rsidRPr="00285F5E">
        <w:rPr>
          <w:rFonts w:ascii="Calibri" w:eastAsia="Times New Roman" w:hAnsi="Calibri" w:cs="Calibri"/>
          <w:b/>
          <w:bCs/>
          <w:color w:val="2E75B6"/>
          <w:position w:val="1"/>
          <w:sz w:val="26"/>
          <w:szCs w:val="26"/>
          <w:shd w:val="clear" w:color="auto" w:fill="EDEBE9"/>
        </w:rPr>
        <w:t> </w:t>
      </w:r>
      <w:commentRangeEnd w:id="8"/>
      <w:r w:rsidR="00663428">
        <w:rPr>
          <w:rStyle w:val="CommentReference"/>
        </w:rPr>
        <w:commentReference w:id="8"/>
      </w:r>
      <w:commentRangeEnd w:id="9"/>
      <w:r w:rsidR="00106834">
        <w:rPr>
          <w:rStyle w:val="CommentReference"/>
        </w:rPr>
        <w:commentReference w:id="9"/>
      </w:r>
      <w:commentRangeEnd w:id="10"/>
      <w:r w:rsidR="004F361A">
        <w:rPr>
          <w:rStyle w:val="CommentReference"/>
        </w:rPr>
        <w:commentReference w:id="10"/>
      </w:r>
      <w:commentRangeEnd w:id="11"/>
      <w:r w:rsidR="00771A1C">
        <w:rPr>
          <w:rStyle w:val="CommentReference"/>
        </w:rPr>
        <w:commentReference w:id="11"/>
      </w:r>
      <w:r w:rsidRPr="00285F5E">
        <w:rPr>
          <w:rFonts w:ascii="Calibri" w:eastAsia="Times New Roman" w:hAnsi="Calibri" w:cs="Calibri"/>
          <w:b/>
          <w:bCs/>
          <w:color w:val="2E75B6"/>
          <w:position w:val="1"/>
          <w:sz w:val="26"/>
          <w:szCs w:val="26"/>
          <w:shd w:val="clear" w:color="auto" w:fill="EDEBE9"/>
        </w:rPr>
        <w:t xml:space="preserve">dropped by </w:t>
      </w:r>
      <w:ins w:id="13" w:author="Mari Roberts" w:date="2021-05-13T10:51:00Z">
        <w:r w:rsidR="004B59A7">
          <w:rPr>
            <w:rFonts w:ascii="Calibri" w:eastAsia="Times New Roman" w:hAnsi="Calibri" w:cs="Calibri"/>
            <w:b/>
            <w:bCs/>
            <w:color w:val="2E75B6"/>
            <w:position w:val="1"/>
            <w:sz w:val="26"/>
            <w:szCs w:val="26"/>
            <w:shd w:val="clear" w:color="auto" w:fill="EDEBE9"/>
          </w:rPr>
          <w:t>30</w:t>
        </w:r>
      </w:ins>
      <w:del w:id="14" w:author="Mari Roberts" w:date="2021-05-13T10:49:00Z">
        <w:r w:rsidRPr="00285F5E" w:rsidDel="00013CA6">
          <w:rPr>
            <w:rFonts w:ascii="Calibri" w:eastAsia="Times New Roman" w:hAnsi="Calibri" w:cs="Calibri"/>
            <w:b/>
            <w:bCs/>
            <w:color w:val="2E75B6"/>
            <w:position w:val="1"/>
            <w:sz w:val="26"/>
            <w:szCs w:val="26"/>
            <w:shd w:val="clear" w:color="auto" w:fill="EDEBE9"/>
          </w:rPr>
          <w:delText>30</w:delText>
        </w:r>
      </w:del>
      <w:r>
        <w:rPr>
          <w:rFonts w:ascii="Calibri" w:eastAsia="Times New Roman" w:hAnsi="Calibri" w:cs="Calibri"/>
          <w:b/>
          <w:bCs/>
          <w:color w:val="2E75B6"/>
          <w:position w:val="1"/>
          <w:sz w:val="26"/>
          <w:szCs w:val="26"/>
          <w:shd w:val="clear" w:color="auto" w:fill="EDEBE9"/>
        </w:rPr>
        <w:t xml:space="preserve"> percent</w:t>
      </w:r>
      <w:r w:rsidRPr="00285F5E">
        <w:rPr>
          <w:rFonts w:ascii="Calibri" w:eastAsia="Times New Roman" w:hAnsi="Calibri" w:cs="Calibri"/>
          <w:b/>
          <w:bCs/>
          <w:color w:val="2E75B6"/>
          <w:position w:val="1"/>
          <w:sz w:val="26"/>
          <w:szCs w:val="26"/>
          <w:shd w:val="clear" w:color="auto" w:fill="EDEBE9"/>
        </w:rPr>
        <w:t xml:space="preserve"> </w:t>
      </w:r>
      <w:proofErr w:type="gramStart"/>
      <w:r w:rsidRPr="00285F5E">
        <w:rPr>
          <w:rFonts w:ascii="Calibri" w:eastAsia="Times New Roman" w:hAnsi="Calibri" w:cs="Calibri"/>
          <w:b/>
          <w:bCs/>
          <w:color w:val="2E75B6"/>
          <w:position w:val="1"/>
          <w:sz w:val="26"/>
          <w:szCs w:val="26"/>
          <w:shd w:val="clear" w:color="auto" w:fill="EDEBE9"/>
        </w:rPr>
        <w:t>nationwide.</w:t>
      </w:r>
      <w:r w:rsidRPr="00285F5E">
        <w:rPr>
          <w:rFonts w:ascii="Calibri" w:eastAsia="Times New Roman" w:hAnsi="Calibri" w:cs="Calibri"/>
          <w:color w:val="000000"/>
          <w:sz w:val="26"/>
          <w:szCs w:val="26"/>
          <w:shd w:val="clear" w:color="auto" w:fill="EDEBE9"/>
        </w:rPr>
        <w:t>​</w:t>
      </w:r>
      <w:proofErr w:type="gramEnd"/>
    </w:p>
    <w:p w14:paraId="4C5BA02B" w14:textId="1F7A4569" w:rsidR="00285F5E" w:rsidRDefault="00285F5E" w:rsidP="00285F5E">
      <w:pPr>
        <w:rPr>
          <w:rFonts w:ascii="Calibri" w:eastAsia="Times New Roman" w:hAnsi="Calibri" w:cs="Calibri"/>
          <w:b/>
          <w:bCs/>
          <w:color w:val="2E75B6"/>
          <w:position w:val="1"/>
          <w:sz w:val="26"/>
          <w:szCs w:val="26"/>
          <w:shd w:val="clear" w:color="auto" w:fill="EDEBE9"/>
        </w:rPr>
      </w:pPr>
      <w:r w:rsidRPr="00285F5E">
        <w:rPr>
          <w:rFonts w:ascii="Calibri" w:eastAsia="Times New Roman" w:hAnsi="Calibri" w:cs="Calibri"/>
          <w:color w:val="000000"/>
          <w:sz w:val="26"/>
          <w:szCs w:val="26"/>
          <w:shd w:val="clear" w:color="auto" w:fill="EDEBE9"/>
        </w:rPr>
        <w:br/>
      </w:r>
      <w:r>
        <w:t xml:space="preserve">Second major data point: </w:t>
      </w:r>
      <w:r>
        <w:rPr>
          <w:rFonts w:ascii="Calibri" w:eastAsia="Times New Roman" w:hAnsi="Calibri" w:cs="Calibri"/>
          <w:b/>
          <w:bCs/>
          <w:color w:val="2E75B6"/>
          <w:position w:val="1"/>
          <w:sz w:val="26"/>
          <w:szCs w:val="26"/>
          <w:shd w:val="clear" w:color="auto" w:fill="EDEBE9"/>
        </w:rPr>
        <w:t>This meant that</w:t>
      </w:r>
      <w:ins w:id="15" w:author="Mari Roberts" w:date="2021-05-07T14:50:00Z">
        <w:r w:rsidR="000A08C7">
          <w:rPr>
            <w:rFonts w:ascii="Calibri" w:eastAsia="Times New Roman" w:hAnsi="Calibri" w:cs="Calibri"/>
            <w:b/>
            <w:bCs/>
            <w:color w:val="2E75B6"/>
            <w:position w:val="1"/>
            <w:sz w:val="26"/>
            <w:szCs w:val="26"/>
            <w:shd w:val="clear" w:color="auto" w:fill="EDEBE9"/>
          </w:rPr>
          <w:t xml:space="preserve"> </w:t>
        </w:r>
      </w:ins>
      <w:commentRangeStart w:id="16"/>
      <w:ins w:id="17" w:author="Mari Roberts" w:date="2021-05-13T10:49:00Z">
        <w:r w:rsidR="002F55F5">
          <w:rPr>
            <w:rFonts w:ascii="Calibri" w:eastAsia="Times New Roman" w:hAnsi="Calibri" w:cs="Calibri"/>
            <w:b/>
            <w:bCs/>
            <w:color w:val="2E75B6"/>
            <w:position w:val="1"/>
            <w:sz w:val="26"/>
            <w:szCs w:val="26"/>
            <w:shd w:val="clear" w:color="auto" w:fill="EDEBE9"/>
          </w:rPr>
          <w:t xml:space="preserve">58,192 </w:t>
        </w:r>
      </w:ins>
      <w:del w:id="18" w:author="Mari Roberts" w:date="2021-05-13T10:49:00Z">
        <w:r w:rsidDel="002F55F5">
          <w:rPr>
            <w:rFonts w:ascii="Calibri" w:eastAsia="Times New Roman" w:hAnsi="Calibri" w:cs="Calibri"/>
            <w:b/>
            <w:bCs/>
            <w:color w:val="2E75B6"/>
            <w:position w:val="1"/>
            <w:sz w:val="26"/>
            <w:szCs w:val="26"/>
            <w:shd w:val="clear" w:color="auto" w:fill="EDEBE9"/>
          </w:rPr>
          <w:delText xml:space="preserve"> </w:delText>
        </w:r>
        <w:commentRangeEnd w:id="16"/>
        <w:r w:rsidR="000A08C7" w:rsidDel="002F55F5">
          <w:rPr>
            <w:rStyle w:val="CommentReference"/>
          </w:rPr>
          <w:commentReference w:id="16"/>
        </w:r>
      </w:del>
      <w:del w:id="19" w:author="Jessica Saunders" w:date="2021-05-06T14:43:00Z">
        <w:r w:rsidDel="00C52AEC">
          <w:rPr>
            <w:rFonts w:ascii="Calibri" w:eastAsia="Times New Roman" w:hAnsi="Calibri" w:cs="Calibri"/>
            <w:b/>
            <w:bCs/>
            <w:color w:val="2E75B6"/>
            <w:position w:val="1"/>
            <w:sz w:val="26"/>
            <w:szCs w:val="26"/>
            <w:shd w:val="clear" w:color="auto" w:fill="EDEBE9"/>
          </w:rPr>
          <w:delText xml:space="preserve">nearly </w:delText>
        </w:r>
      </w:del>
      <w:ins w:id="20" w:author="Jessica Saunders" w:date="2021-05-06T14:43:00Z">
        <w:del w:id="21" w:author="Darby Baham" w:date="2021-05-06T19:45:00Z">
          <w:r w:rsidR="00C52AEC" w:rsidDel="00771A1C">
            <w:rPr>
              <w:rFonts w:ascii="Calibri" w:eastAsia="Times New Roman" w:hAnsi="Calibri" w:cs="Calibri"/>
              <w:b/>
              <w:bCs/>
              <w:color w:val="2E75B6"/>
              <w:position w:val="1"/>
              <w:sz w:val="26"/>
              <w:szCs w:val="26"/>
              <w:shd w:val="clear" w:color="auto" w:fill="EDEBE9"/>
            </w:rPr>
            <w:delText xml:space="preserve"> </w:delText>
          </w:r>
        </w:del>
      </w:ins>
      <w:del w:id="22" w:author="Jessica Saunders" w:date="2021-05-06T14:42:00Z">
        <w:r w:rsidDel="00C52AEC">
          <w:rPr>
            <w:rFonts w:ascii="Calibri" w:eastAsia="Times New Roman" w:hAnsi="Calibri" w:cs="Calibri"/>
            <w:b/>
            <w:bCs/>
            <w:color w:val="2E75B6"/>
            <w:position w:val="1"/>
            <w:sz w:val="26"/>
            <w:szCs w:val="26"/>
            <w:shd w:val="clear" w:color="auto" w:fill="EDEBE9"/>
          </w:rPr>
          <w:delText>170,000</w:delText>
        </w:r>
      </w:del>
      <w:ins w:id="23" w:author="Jessica Saunders" w:date="2021-05-06T14:42:00Z">
        <w:del w:id="24" w:author="Mari Roberts" w:date="2021-05-07T14:49:00Z">
          <w:r w:rsidR="00C52AEC" w:rsidDel="000A08C7">
            <w:rPr>
              <w:rFonts w:ascii="Calibri" w:eastAsia="Times New Roman" w:hAnsi="Calibri" w:cs="Calibri"/>
              <w:b/>
              <w:bCs/>
              <w:color w:val="2E75B6"/>
              <w:position w:val="1"/>
              <w:sz w:val="26"/>
              <w:szCs w:val="26"/>
              <w:shd w:val="clear" w:color="auto" w:fill="EDEBE9"/>
            </w:rPr>
            <w:delText>7</w:delText>
          </w:r>
        </w:del>
      </w:ins>
      <w:ins w:id="25" w:author="Jessica Saunders" w:date="2021-05-06T14:43:00Z">
        <w:del w:id="26" w:author="Mari Roberts" w:date="2021-05-07T14:49:00Z">
          <w:r w:rsidR="00C52AEC" w:rsidDel="000A08C7">
            <w:rPr>
              <w:rFonts w:ascii="Calibri" w:eastAsia="Times New Roman" w:hAnsi="Calibri" w:cs="Calibri"/>
              <w:b/>
              <w:bCs/>
              <w:color w:val="2E75B6"/>
              <w:position w:val="1"/>
              <w:sz w:val="26"/>
              <w:szCs w:val="26"/>
              <w:shd w:val="clear" w:color="auto" w:fill="EDEBE9"/>
            </w:rPr>
            <w:delText>4</w:delText>
          </w:r>
        </w:del>
      </w:ins>
      <w:ins w:id="27" w:author="Jessica Saunders" w:date="2021-05-06T14:42:00Z">
        <w:del w:id="28" w:author="Mari Roberts" w:date="2021-05-07T14:49:00Z">
          <w:r w:rsidR="00C52AEC" w:rsidDel="000A08C7">
            <w:rPr>
              <w:rFonts w:ascii="Calibri" w:eastAsia="Times New Roman" w:hAnsi="Calibri" w:cs="Calibri"/>
              <w:b/>
              <w:bCs/>
              <w:color w:val="2E75B6"/>
              <w:position w:val="1"/>
              <w:sz w:val="26"/>
              <w:szCs w:val="26"/>
              <w:shd w:val="clear" w:color="auto" w:fill="EDEBE9"/>
            </w:rPr>
            <w:delText>,000</w:delText>
          </w:r>
        </w:del>
      </w:ins>
      <w:del w:id="29" w:author="Mari Roberts" w:date="2021-05-07T14:49:00Z">
        <w:r w:rsidDel="000A08C7">
          <w:rPr>
            <w:rFonts w:ascii="Calibri" w:eastAsia="Times New Roman" w:hAnsi="Calibri" w:cs="Calibri"/>
            <w:b/>
            <w:bCs/>
            <w:color w:val="2E75B6"/>
            <w:position w:val="1"/>
            <w:sz w:val="26"/>
            <w:szCs w:val="26"/>
            <w:shd w:val="clear" w:color="auto" w:fill="EDEBE9"/>
          </w:rPr>
          <w:delText xml:space="preserve"> </w:delText>
        </w:r>
      </w:del>
      <w:r w:rsidR="00E01DFA">
        <w:rPr>
          <w:rFonts w:ascii="Calibri" w:eastAsia="Times New Roman" w:hAnsi="Calibri" w:cs="Calibri"/>
          <w:b/>
          <w:bCs/>
          <w:color w:val="2E75B6"/>
          <w:position w:val="1"/>
          <w:sz w:val="26"/>
          <w:szCs w:val="26"/>
          <w:shd w:val="clear" w:color="auto" w:fill="EDEBE9"/>
        </w:rPr>
        <w:t xml:space="preserve">fewer </w:t>
      </w:r>
      <w:r>
        <w:rPr>
          <w:rFonts w:ascii="Calibri" w:eastAsia="Times New Roman" w:hAnsi="Calibri" w:cs="Calibri"/>
          <w:b/>
          <w:bCs/>
          <w:color w:val="2E75B6"/>
          <w:position w:val="1"/>
          <w:sz w:val="26"/>
          <w:szCs w:val="26"/>
          <w:shd w:val="clear" w:color="auto" w:fill="EDEBE9"/>
        </w:rPr>
        <w:t>people</w:t>
      </w:r>
      <w:r w:rsidRPr="00285F5E">
        <w:rPr>
          <w:rFonts w:ascii="Calibri" w:eastAsia="Times New Roman" w:hAnsi="Calibri" w:cs="Calibri"/>
          <w:b/>
          <w:bCs/>
          <w:color w:val="2E75B6"/>
          <w:position w:val="1"/>
          <w:sz w:val="26"/>
          <w:szCs w:val="26"/>
          <w:shd w:val="clear" w:color="auto" w:fill="EDEBE9"/>
        </w:rPr>
        <w:t xml:space="preserve"> </w:t>
      </w:r>
      <w:r w:rsidR="00E01DFA">
        <w:rPr>
          <w:rFonts w:ascii="Calibri" w:eastAsia="Times New Roman" w:hAnsi="Calibri" w:cs="Calibri"/>
          <w:b/>
          <w:bCs/>
          <w:color w:val="2E75B6"/>
          <w:position w:val="1"/>
          <w:sz w:val="26"/>
          <w:szCs w:val="26"/>
          <w:shd w:val="clear" w:color="auto" w:fill="EDEBE9"/>
        </w:rPr>
        <w:t xml:space="preserve">were incarcerated </w:t>
      </w:r>
      <w:del w:id="30" w:author="Darby Baham" w:date="2021-05-06T19:47:00Z">
        <w:r w:rsidR="00E01DFA" w:rsidDel="00771A1C">
          <w:rPr>
            <w:rFonts w:ascii="Calibri" w:eastAsia="Times New Roman" w:hAnsi="Calibri" w:cs="Calibri"/>
            <w:b/>
            <w:bCs/>
            <w:color w:val="2E75B6"/>
            <w:position w:val="1"/>
            <w:sz w:val="26"/>
            <w:szCs w:val="26"/>
            <w:shd w:val="clear" w:color="auto" w:fill="EDEBE9"/>
          </w:rPr>
          <w:delText xml:space="preserve">during this time </w:delText>
        </w:r>
      </w:del>
      <w:del w:id="31" w:author="Darby Baham" w:date="2021-05-06T19:46:00Z">
        <w:r w:rsidR="00E01DFA" w:rsidDel="00771A1C">
          <w:rPr>
            <w:rFonts w:ascii="Calibri" w:eastAsia="Times New Roman" w:hAnsi="Calibri" w:cs="Calibri"/>
            <w:b/>
            <w:bCs/>
            <w:color w:val="2E75B6"/>
            <w:position w:val="1"/>
            <w:sz w:val="26"/>
            <w:szCs w:val="26"/>
            <w:shd w:val="clear" w:color="auto" w:fill="EDEBE9"/>
          </w:rPr>
          <w:delText>than in the previous year</w:delText>
        </w:r>
      </w:del>
      <w:ins w:id="32" w:author="Jessica Saunders" w:date="2021-05-06T16:23:00Z">
        <w:del w:id="33" w:author="Darby Baham" w:date="2021-05-06T19:46:00Z">
          <w:r w:rsidR="004738E5" w:rsidDel="00771A1C">
            <w:rPr>
              <w:rFonts w:ascii="Calibri" w:eastAsia="Times New Roman" w:hAnsi="Calibri" w:cs="Calibri"/>
              <w:b/>
              <w:bCs/>
              <w:color w:val="2E75B6"/>
              <w:position w:val="1"/>
              <w:sz w:val="26"/>
              <w:szCs w:val="26"/>
              <w:shd w:val="clear" w:color="auto" w:fill="EDEBE9"/>
            </w:rPr>
            <w:delText xml:space="preserve"> </w:delText>
          </w:r>
        </w:del>
      </w:ins>
      <w:ins w:id="34" w:author="Darby Baham" w:date="2021-05-06T19:46:00Z">
        <w:r w:rsidR="00771A1C">
          <w:rPr>
            <w:rFonts w:ascii="Calibri" w:eastAsia="Times New Roman" w:hAnsi="Calibri" w:cs="Calibri"/>
            <w:b/>
            <w:bCs/>
            <w:color w:val="2E75B6"/>
            <w:position w:val="1"/>
            <w:sz w:val="26"/>
            <w:szCs w:val="26"/>
            <w:shd w:val="clear" w:color="auto" w:fill="EDEBE9"/>
          </w:rPr>
          <w:t xml:space="preserve">for </w:t>
        </w:r>
      </w:ins>
      <w:ins w:id="35" w:author="Jessica Saunders" w:date="2021-05-06T16:23:00Z">
        <w:r w:rsidR="004738E5">
          <w:rPr>
            <w:rFonts w:ascii="Calibri" w:eastAsia="Times New Roman" w:hAnsi="Calibri" w:cs="Calibri"/>
            <w:b/>
            <w:bCs/>
            <w:color w:val="2E75B6"/>
            <w:position w:val="1"/>
            <w:sz w:val="26"/>
            <w:szCs w:val="26"/>
            <w:shd w:val="clear" w:color="auto" w:fill="EDEBE9"/>
          </w:rPr>
          <w:t>violations committed while under community supervision</w:t>
        </w:r>
      </w:ins>
      <w:ins w:id="36" w:author="Darby Baham" w:date="2021-05-06T19:46:00Z">
        <w:r w:rsidR="00771A1C">
          <w:rPr>
            <w:rFonts w:ascii="Calibri" w:eastAsia="Times New Roman" w:hAnsi="Calibri" w:cs="Calibri"/>
            <w:b/>
            <w:bCs/>
            <w:color w:val="2E75B6"/>
            <w:position w:val="1"/>
            <w:sz w:val="26"/>
            <w:szCs w:val="26"/>
            <w:shd w:val="clear" w:color="auto" w:fill="EDEBE9"/>
          </w:rPr>
          <w:t xml:space="preserve"> than in the previous year.</w:t>
        </w:r>
      </w:ins>
      <w:del w:id="37" w:author="Darby Baham" w:date="2021-05-06T19:46:00Z">
        <w:r w:rsidR="00E01DFA" w:rsidDel="00771A1C">
          <w:rPr>
            <w:rFonts w:ascii="Calibri" w:eastAsia="Times New Roman" w:hAnsi="Calibri" w:cs="Calibri"/>
            <w:b/>
            <w:bCs/>
            <w:color w:val="2E75B6"/>
            <w:position w:val="1"/>
            <w:sz w:val="26"/>
            <w:szCs w:val="26"/>
            <w:shd w:val="clear" w:color="auto" w:fill="EDEBE9"/>
          </w:rPr>
          <w:delText>.</w:delText>
        </w:r>
      </w:del>
    </w:p>
    <w:p w14:paraId="28A08AFB" w14:textId="635EB4CF" w:rsidR="00E01DFA" w:rsidRDefault="00E01DFA" w:rsidP="00285F5E">
      <w:pPr>
        <w:rPr>
          <w:rFonts w:ascii="Calibri" w:eastAsia="Times New Roman" w:hAnsi="Calibri" w:cs="Calibri"/>
          <w:b/>
          <w:bCs/>
          <w:color w:val="2E75B6"/>
          <w:position w:val="1"/>
          <w:sz w:val="26"/>
          <w:szCs w:val="26"/>
          <w:shd w:val="clear" w:color="auto" w:fill="EDEBE9"/>
        </w:rPr>
      </w:pPr>
    </w:p>
    <w:p w14:paraId="3A1B1F83" w14:textId="1ACD56F0" w:rsidR="00E01DFA" w:rsidRDefault="009B60BC" w:rsidP="00285F5E">
      <w:r>
        <w:t>Some of t</w:t>
      </w:r>
      <w:r w:rsidR="00E01DFA">
        <w:t xml:space="preserve">hese reductions </w:t>
      </w:r>
      <w:r>
        <w:t xml:space="preserve">can likely be explained by the overall disruption to justice system practices, but changes in community supervision practices played a critical role in reducing incarceration numbers across the board. These reductions </w:t>
      </w:r>
      <w:r w:rsidR="00E01DFA">
        <w:t xml:space="preserve">were </w:t>
      </w:r>
      <w:r>
        <w:t xml:space="preserve">also </w:t>
      </w:r>
      <w:r w:rsidR="00E01DFA">
        <w:t xml:space="preserve">not limited to certain states. </w:t>
      </w:r>
      <w:commentRangeStart w:id="38"/>
      <w:commentRangeStart w:id="39"/>
      <w:r w:rsidR="00E01DFA">
        <w:t>They occurred across the nation,</w:t>
      </w:r>
      <w:del w:id="40" w:author="Darby Baham" w:date="2021-05-06T19:48:00Z">
        <w:r w:rsidR="00E01DFA" w:rsidDel="00771A1C">
          <w:delText xml:space="preserve"> </w:delText>
        </w:r>
      </w:del>
      <w:ins w:id="41" w:author="Darby Baham" w:date="2021-05-06T19:48:00Z">
        <w:r w:rsidR="00771A1C">
          <w:t xml:space="preserve"> </w:t>
        </w:r>
      </w:ins>
      <w:r w:rsidR="00E01DFA">
        <w:t>in rural</w:t>
      </w:r>
      <w:ins w:id="42" w:author="Darby Baham" w:date="2021-05-06T19:49:00Z">
        <w:r w:rsidR="00771A1C">
          <w:t xml:space="preserve"> a</w:t>
        </w:r>
      </w:ins>
      <w:ins w:id="43" w:author="Darby Baham" w:date="2021-05-06T20:03:00Z">
        <w:r w:rsidR="001A61A4">
          <w:t>n</w:t>
        </w:r>
      </w:ins>
      <w:ins w:id="44" w:author="Darby Baham" w:date="2021-05-06T19:49:00Z">
        <w:r w:rsidR="00771A1C">
          <w:t xml:space="preserve">d </w:t>
        </w:r>
      </w:ins>
      <w:ins w:id="45" w:author="Darby Baham" w:date="2021-05-06T19:48:00Z">
        <w:r w:rsidR="00771A1C">
          <w:t xml:space="preserve">coastal </w:t>
        </w:r>
      </w:ins>
      <w:del w:id="46" w:author="Darby Baham" w:date="2021-05-06T19:48:00Z">
        <w:r w:rsidR="00E01DFA" w:rsidDel="00771A1C">
          <w:delText xml:space="preserve"> </w:delText>
        </w:r>
      </w:del>
      <w:del w:id="47" w:author="Darby Baham" w:date="2021-05-06T19:47:00Z">
        <w:r w:rsidR="00663428" w:rsidDel="00771A1C">
          <w:delText>jurisdictions</w:delText>
        </w:r>
      </w:del>
      <w:ins w:id="48" w:author="Darby Baham" w:date="2021-05-06T19:47:00Z">
        <w:r w:rsidR="00771A1C">
          <w:t>sta</w:t>
        </w:r>
      </w:ins>
      <w:ins w:id="49" w:author="Darby Baham" w:date="2021-05-06T19:49:00Z">
        <w:r w:rsidR="00771A1C">
          <w:t>tes</w:t>
        </w:r>
      </w:ins>
      <w:r w:rsidR="00E01DFA">
        <w:t xml:space="preserve">, </w:t>
      </w:r>
      <w:del w:id="50" w:author="Darby Baham" w:date="2021-05-06T19:49:00Z">
        <w:r w:rsidR="00E01DFA" w:rsidDel="00771A1C">
          <w:delText xml:space="preserve">urban </w:delText>
        </w:r>
        <w:r w:rsidR="00663428" w:rsidDel="00771A1C">
          <w:delText>communities</w:delText>
        </w:r>
        <w:r w:rsidR="00E01DFA" w:rsidDel="00771A1C">
          <w:delText>, coastal states, and those</w:delText>
        </w:r>
      </w:del>
      <w:ins w:id="51" w:author="Darby Baham" w:date="2021-05-06T19:49:00Z">
        <w:r w:rsidR="00771A1C">
          <w:t>as well as states with high- and low-density populations</w:t>
        </w:r>
      </w:ins>
      <w:r w:rsidR="00E01DFA">
        <w:t xml:space="preserve"> </w:t>
      </w:r>
      <w:commentRangeEnd w:id="38"/>
      <w:r w:rsidR="00C0609C">
        <w:rPr>
          <w:rStyle w:val="CommentReference"/>
        </w:rPr>
        <w:commentReference w:id="38"/>
      </w:r>
      <w:commentRangeEnd w:id="39"/>
      <w:r w:rsidR="00771A1C">
        <w:rPr>
          <w:rStyle w:val="CommentReference"/>
        </w:rPr>
        <w:commentReference w:id="39"/>
      </w:r>
      <w:del w:id="52" w:author="Darby Baham" w:date="2021-05-06T19:49:00Z">
        <w:r w:rsidDel="00771A1C">
          <w:delText>___</w:delText>
        </w:r>
      </w:del>
      <w:r>
        <w:t xml:space="preserve">. </w:t>
      </w:r>
    </w:p>
    <w:p w14:paraId="20EEDF69" w14:textId="77777777" w:rsidR="00663428" w:rsidRDefault="00663428" w:rsidP="00285F5E"/>
    <w:p w14:paraId="1B6E1DA5" w14:textId="50456AF9" w:rsidR="00E01DFA" w:rsidRDefault="00E01DFA" w:rsidP="00285F5E">
      <w:pPr>
        <w:rPr>
          <w:rFonts w:ascii="Calibri" w:eastAsia="Times New Roman" w:hAnsi="Calibri" w:cs="Calibri"/>
          <w:b/>
          <w:bCs/>
          <w:color w:val="2E75B6"/>
          <w:position w:val="1"/>
          <w:sz w:val="26"/>
          <w:szCs w:val="26"/>
          <w:shd w:val="clear" w:color="auto" w:fill="EDEBE9"/>
        </w:rPr>
      </w:pPr>
      <w:r>
        <w:t xml:space="preserve">Third major data point: </w:t>
      </w:r>
      <w:del w:id="53" w:author="Mari Roberts" w:date="2021-05-13T11:13:00Z">
        <w:r w:rsidR="00663428" w:rsidDel="00CC0934">
          <w:rPr>
            <w:rFonts w:ascii="Calibri" w:eastAsia="Times New Roman" w:hAnsi="Calibri" w:cs="Calibri"/>
            <w:b/>
            <w:bCs/>
            <w:color w:val="2E75B6"/>
            <w:position w:val="1"/>
            <w:sz w:val="26"/>
            <w:szCs w:val="26"/>
            <w:shd w:val="clear" w:color="auto" w:fill="EDEBE9"/>
          </w:rPr>
          <w:delText>[X NUMBER]</w:delText>
        </w:r>
      </w:del>
      <w:ins w:id="54" w:author="Mari Roberts" w:date="2021-05-13T11:13:00Z">
        <w:r w:rsidR="00CC0934">
          <w:rPr>
            <w:rFonts w:ascii="Calibri" w:eastAsia="Times New Roman" w:hAnsi="Calibri" w:cs="Calibri"/>
            <w:b/>
            <w:bCs/>
            <w:color w:val="2E75B6"/>
            <w:position w:val="1"/>
            <w:sz w:val="26"/>
            <w:szCs w:val="26"/>
            <w:shd w:val="clear" w:color="auto" w:fill="EDEBE9"/>
          </w:rPr>
          <w:t>Thirty-four</w:t>
        </w:r>
      </w:ins>
      <w:r w:rsidR="00663428">
        <w:rPr>
          <w:rFonts w:ascii="Calibri" w:eastAsia="Times New Roman" w:hAnsi="Calibri" w:cs="Calibri"/>
          <w:b/>
          <w:bCs/>
          <w:color w:val="2E75B6"/>
          <w:position w:val="1"/>
          <w:sz w:val="26"/>
          <w:szCs w:val="26"/>
          <w:shd w:val="clear" w:color="auto" w:fill="EDEBE9"/>
        </w:rPr>
        <w:t xml:space="preserve"> </w:t>
      </w:r>
      <w:del w:id="55" w:author="Mari Roberts" w:date="2021-05-13T11:14:00Z">
        <w:r w:rsidR="00663428" w:rsidDel="006047FA">
          <w:rPr>
            <w:rFonts w:ascii="Calibri" w:eastAsia="Times New Roman" w:hAnsi="Calibri" w:cs="Calibri"/>
            <w:b/>
            <w:bCs/>
            <w:color w:val="2E75B6"/>
            <w:position w:val="1"/>
            <w:sz w:val="26"/>
            <w:szCs w:val="26"/>
            <w:shd w:val="clear" w:color="auto" w:fill="EDEBE9"/>
          </w:rPr>
          <w:delText xml:space="preserve">of </w:delText>
        </w:r>
      </w:del>
      <w:r w:rsidR="00663428">
        <w:rPr>
          <w:rFonts w:ascii="Calibri" w:eastAsia="Times New Roman" w:hAnsi="Calibri" w:cs="Calibri"/>
          <w:b/>
          <w:bCs/>
          <w:color w:val="2E75B6"/>
          <w:position w:val="1"/>
          <w:sz w:val="26"/>
          <w:szCs w:val="26"/>
          <w:shd w:val="clear" w:color="auto" w:fill="EDEBE9"/>
        </w:rPr>
        <w:t xml:space="preserve">states saw more than </w:t>
      </w:r>
      <w:del w:id="56" w:author="Mari Roberts" w:date="2021-05-13T11:13:00Z">
        <w:r w:rsidR="00663428" w:rsidDel="00CC0934">
          <w:rPr>
            <w:rFonts w:ascii="Calibri" w:eastAsia="Times New Roman" w:hAnsi="Calibri" w:cs="Calibri"/>
            <w:b/>
            <w:bCs/>
            <w:color w:val="2E75B6"/>
            <w:position w:val="1"/>
            <w:sz w:val="26"/>
            <w:szCs w:val="26"/>
            <w:shd w:val="clear" w:color="auto" w:fill="EDEBE9"/>
          </w:rPr>
          <w:delText>[Y PERCENT]</w:delText>
        </w:r>
      </w:del>
      <w:ins w:id="57" w:author="Mari Roberts" w:date="2021-05-13T11:13:00Z">
        <w:r w:rsidR="00CC0934">
          <w:rPr>
            <w:rFonts w:ascii="Calibri" w:eastAsia="Times New Roman" w:hAnsi="Calibri" w:cs="Calibri"/>
            <w:b/>
            <w:bCs/>
            <w:color w:val="2E75B6"/>
            <w:position w:val="1"/>
            <w:sz w:val="26"/>
            <w:szCs w:val="26"/>
            <w:shd w:val="clear" w:color="auto" w:fill="EDEBE9"/>
          </w:rPr>
          <w:t xml:space="preserve">a </w:t>
        </w:r>
      </w:ins>
      <w:ins w:id="58" w:author="Mari Roberts" w:date="2021-05-13T11:14:00Z">
        <w:r w:rsidR="00CC0934">
          <w:rPr>
            <w:rFonts w:ascii="Calibri" w:eastAsia="Times New Roman" w:hAnsi="Calibri" w:cs="Calibri"/>
            <w:b/>
            <w:bCs/>
            <w:color w:val="2E75B6"/>
            <w:position w:val="1"/>
            <w:sz w:val="26"/>
            <w:szCs w:val="26"/>
            <w:shd w:val="clear" w:color="auto" w:fill="EDEBE9"/>
          </w:rPr>
          <w:t>10%</w:t>
        </w:r>
      </w:ins>
      <w:r w:rsidR="00663428">
        <w:rPr>
          <w:rFonts w:ascii="Calibri" w:eastAsia="Times New Roman" w:hAnsi="Calibri" w:cs="Calibri"/>
          <w:b/>
          <w:bCs/>
          <w:color w:val="2E75B6"/>
          <w:position w:val="1"/>
          <w:sz w:val="26"/>
          <w:szCs w:val="26"/>
          <w:shd w:val="clear" w:color="auto" w:fill="EDEBE9"/>
        </w:rPr>
        <w:t xml:space="preserve"> decline in prison admissions due to supervision violations</w:t>
      </w:r>
      <w:ins w:id="59" w:author="Darby Baham" w:date="2021-05-06T19:50:00Z">
        <w:r w:rsidR="00771A1C">
          <w:rPr>
            <w:rFonts w:ascii="Calibri" w:eastAsia="Times New Roman" w:hAnsi="Calibri" w:cs="Calibri"/>
            <w:b/>
            <w:bCs/>
            <w:color w:val="2E75B6"/>
            <w:position w:val="1"/>
            <w:sz w:val="26"/>
            <w:szCs w:val="26"/>
            <w:shd w:val="clear" w:color="auto" w:fill="EDEBE9"/>
          </w:rPr>
          <w:t>.</w:t>
        </w:r>
      </w:ins>
      <w:r w:rsidR="00663428">
        <w:rPr>
          <w:rFonts w:ascii="Calibri" w:eastAsia="Times New Roman" w:hAnsi="Calibri" w:cs="Calibri"/>
          <w:b/>
          <w:bCs/>
          <w:color w:val="2E75B6"/>
          <w:position w:val="1"/>
          <w:sz w:val="26"/>
          <w:szCs w:val="26"/>
          <w:shd w:val="clear" w:color="auto" w:fill="EDEBE9"/>
        </w:rPr>
        <w:t xml:space="preserve"> </w:t>
      </w:r>
    </w:p>
    <w:p w14:paraId="3CE2C821" w14:textId="632475C6" w:rsidR="008E0CAB" w:rsidRDefault="008E0CAB" w:rsidP="00285F5E">
      <w:pPr>
        <w:rPr>
          <w:rFonts w:ascii="Calibri" w:eastAsia="Times New Roman" w:hAnsi="Calibri" w:cs="Calibri"/>
          <w:b/>
          <w:bCs/>
          <w:color w:val="2E75B6"/>
          <w:position w:val="1"/>
          <w:sz w:val="26"/>
          <w:szCs w:val="26"/>
          <w:shd w:val="clear" w:color="auto" w:fill="EDEBE9"/>
        </w:rPr>
      </w:pPr>
    </w:p>
    <w:p w14:paraId="08C71A54" w14:textId="48111A6B" w:rsidR="008E0CAB" w:rsidRDefault="008E0CAB" w:rsidP="00241A48">
      <w:pPr>
        <w:rPr>
          <w:rFonts w:ascii="Calibri" w:eastAsia="Times New Roman" w:hAnsi="Calibri" w:cs="Calibri"/>
          <w:b/>
          <w:bCs/>
          <w:color w:val="2E75B6"/>
          <w:position w:val="1"/>
          <w:sz w:val="26"/>
          <w:szCs w:val="26"/>
          <w:shd w:val="clear" w:color="auto" w:fill="EDEBE9"/>
        </w:rPr>
      </w:pPr>
      <w:r>
        <w:t>Fourth</w:t>
      </w:r>
      <w:r w:rsidRPr="008E0CAB">
        <w:t xml:space="preserve"> </w:t>
      </w:r>
      <w:r>
        <w:t>major data point:</w:t>
      </w:r>
      <w:ins w:id="60" w:author="Jessica Saunders" w:date="2021-05-06T14:44:00Z">
        <w:del w:id="61" w:author="Darby Baham" w:date="2021-05-06T19:51:00Z">
          <w:r w:rsidR="00322C43" w:rsidDel="00F12F80">
            <w:delText xml:space="preserve"> If states can </w:delText>
          </w:r>
        </w:del>
      </w:ins>
      <w:ins w:id="62" w:author="Jessica Saunders" w:date="2021-05-06T14:45:00Z">
        <w:del w:id="63" w:author="Darby Baham" w:date="2021-05-06T19:51:00Z">
          <w:r w:rsidR="00322C43" w:rsidDel="00F12F80">
            <w:delText xml:space="preserve">sustain these </w:delText>
          </w:r>
        </w:del>
      </w:ins>
      <w:ins w:id="64" w:author="Jessica Saunders" w:date="2021-05-06T16:22:00Z">
        <w:del w:id="65" w:author="Darby Baham" w:date="2021-05-06T19:51:00Z">
          <w:r w:rsidR="004738E5" w:rsidDel="00F12F80">
            <w:delText>reductions</w:delText>
          </w:r>
        </w:del>
      </w:ins>
      <w:ins w:id="66" w:author="Jessica Saunders" w:date="2021-05-06T14:45:00Z">
        <w:del w:id="67" w:author="Darby Baham" w:date="2021-05-06T19:51:00Z">
          <w:r w:rsidR="00322C43" w:rsidDel="00F12F80">
            <w:delText xml:space="preserve">, they are poised to save </w:delText>
          </w:r>
        </w:del>
      </w:ins>
      <w:ins w:id="68" w:author="Jessica Saunders" w:date="2021-05-06T14:58:00Z">
        <w:del w:id="69" w:author="Darby Baham" w:date="2021-05-06T19:51:00Z">
          <w:r w:rsidR="00241A48" w:rsidDel="00F12F80">
            <w:delText>over 2.8 billion dollars annually</w:delText>
          </w:r>
        </w:del>
      </w:ins>
      <w:ins w:id="70" w:author="Darby Baham" w:date="2021-05-06T19:52:00Z">
        <w:r w:rsidR="00F12F80">
          <w:t xml:space="preserve"> </w:t>
        </w:r>
      </w:ins>
      <w:ins w:id="71" w:author="Jessica Saunders" w:date="2021-05-06T14:58:00Z">
        <w:del w:id="72" w:author="Darby Baham" w:date="2021-05-06T19:52:00Z">
          <w:r w:rsidR="00241A48" w:rsidDel="00F12F80">
            <w:delText>.</w:delText>
          </w:r>
        </w:del>
      </w:ins>
      <w:ins w:id="73" w:author="Jessica Saunders" w:date="2021-05-06T14:59:00Z">
        <w:r w:rsidR="00241A48">
          <w:rPr>
            <w:rFonts w:ascii="Calibri" w:eastAsia="Times New Roman" w:hAnsi="Calibri" w:cs="Calibri"/>
            <w:b/>
            <w:bCs/>
            <w:color w:val="2E75B6"/>
            <w:position w:val="1"/>
            <w:sz w:val="26"/>
            <w:szCs w:val="26"/>
            <w:shd w:val="clear" w:color="auto" w:fill="EDEBE9"/>
          </w:rPr>
          <w:t xml:space="preserve"> </w:t>
        </w:r>
      </w:ins>
      <w:del w:id="74" w:author="Jessica Saunders" w:date="2021-05-06T14:59:00Z">
        <w:r w:rsidDel="00241A48">
          <w:delText xml:space="preserve"> </w:delText>
        </w:r>
        <w:r w:rsidDel="00241A48">
          <w:rPr>
            <w:rFonts w:ascii="Calibri" w:eastAsia="Times New Roman" w:hAnsi="Calibri" w:cs="Calibri"/>
            <w:b/>
            <w:bCs/>
            <w:color w:val="2E75B6"/>
            <w:position w:val="1"/>
            <w:sz w:val="26"/>
            <w:szCs w:val="26"/>
            <w:shd w:val="clear" w:color="auto" w:fill="EDEBE9"/>
          </w:rPr>
          <w:delText xml:space="preserve">This saved states across the U.S. </w:delText>
        </w:r>
        <w:commentRangeStart w:id="75"/>
        <w:commentRangeStart w:id="76"/>
        <w:r w:rsidDel="00241A48">
          <w:rPr>
            <w:rFonts w:ascii="Calibri" w:eastAsia="Times New Roman" w:hAnsi="Calibri" w:cs="Calibri"/>
            <w:b/>
            <w:bCs/>
            <w:color w:val="2E75B6"/>
            <w:position w:val="1"/>
            <w:sz w:val="26"/>
            <w:szCs w:val="26"/>
            <w:shd w:val="clear" w:color="auto" w:fill="EDEBE9"/>
          </w:rPr>
          <w:delText>nearly</w:delText>
        </w:r>
        <w:commentRangeEnd w:id="75"/>
        <w:r w:rsidDel="00241A48">
          <w:rPr>
            <w:rStyle w:val="CommentReference"/>
          </w:rPr>
          <w:commentReference w:id="75"/>
        </w:r>
        <w:commentRangeEnd w:id="76"/>
        <w:r w:rsidR="007B09A6" w:rsidDel="00241A48">
          <w:rPr>
            <w:rStyle w:val="CommentReference"/>
          </w:rPr>
          <w:commentReference w:id="76"/>
        </w:r>
        <w:r w:rsidDel="00241A48">
          <w:rPr>
            <w:rFonts w:ascii="Calibri" w:eastAsia="Times New Roman" w:hAnsi="Calibri" w:cs="Calibri"/>
            <w:b/>
            <w:bCs/>
            <w:color w:val="2E75B6"/>
            <w:position w:val="1"/>
            <w:sz w:val="26"/>
            <w:szCs w:val="26"/>
            <w:shd w:val="clear" w:color="auto" w:fill="EDEBE9"/>
          </w:rPr>
          <w:delText xml:space="preserve"> [X NUMBER] in one year</w:delText>
        </w:r>
        <w:r w:rsidR="005B36E1" w:rsidDel="00241A48">
          <w:rPr>
            <w:rFonts w:ascii="Calibri" w:eastAsia="Times New Roman" w:hAnsi="Calibri" w:cs="Calibri"/>
            <w:b/>
            <w:bCs/>
            <w:color w:val="2E75B6"/>
            <w:position w:val="1"/>
            <w:sz w:val="26"/>
            <w:szCs w:val="26"/>
            <w:shd w:val="clear" w:color="auto" w:fill="EDEBE9"/>
          </w:rPr>
          <w:delText>.</w:delText>
        </w:r>
      </w:del>
      <w:del w:id="77" w:author="Darby Baham" w:date="2021-05-06T19:52:00Z">
        <w:r w:rsidR="005B36E1" w:rsidDel="00F12F80">
          <w:rPr>
            <w:rFonts w:ascii="Calibri" w:eastAsia="Times New Roman" w:hAnsi="Calibri" w:cs="Calibri"/>
            <w:b/>
            <w:bCs/>
            <w:color w:val="2E75B6"/>
            <w:position w:val="1"/>
            <w:sz w:val="26"/>
            <w:szCs w:val="26"/>
            <w:shd w:val="clear" w:color="auto" w:fill="EDEBE9"/>
          </w:rPr>
          <w:delText xml:space="preserve"> </w:delText>
        </w:r>
      </w:del>
      <w:commentRangeStart w:id="78"/>
      <w:del w:id="79" w:author="Darby Baham" w:date="2021-05-06T19:51:00Z">
        <w:r w:rsidR="005B36E1" w:rsidDel="00F12F80">
          <w:rPr>
            <w:rFonts w:ascii="Calibri" w:eastAsia="Times New Roman" w:hAnsi="Calibri" w:cs="Calibri"/>
            <w:b/>
            <w:bCs/>
            <w:color w:val="2E75B6"/>
            <w:position w:val="1"/>
            <w:sz w:val="26"/>
            <w:szCs w:val="26"/>
            <w:shd w:val="clear" w:color="auto" w:fill="EDEBE9"/>
          </w:rPr>
          <w:delText>T</w:delText>
        </w:r>
      </w:del>
      <w:ins w:id="80" w:author="Darby Baham" w:date="2021-05-06T19:51:00Z">
        <w:r w:rsidR="00F12F80">
          <w:rPr>
            <w:rFonts w:ascii="Calibri" w:eastAsia="Times New Roman" w:hAnsi="Calibri" w:cs="Calibri"/>
            <w:b/>
            <w:bCs/>
            <w:color w:val="2E75B6"/>
            <w:position w:val="1"/>
            <w:sz w:val="26"/>
            <w:szCs w:val="26"/>
            <w:shd w:val="clear" w:color="auto" w:fill="EDEBE9"/>
          </w:rPr>
          <w:t>If states can sustain these reductions, they are poised to save more than $</w:t>
        </w:r>
      </w:ins>
      <w:ins w:id="81" w:author="Mari Roberts" w:date="2021-05-07T15:29:00Z">
        <w:r w:rsidR="00BE4723">
          <w:rPr>
            <w:rFonts w:ascii="Calibri" w:eastAsia="Times New Roman" w:hAnsi="Calibri" w:cs="Calibri"/>
            <w:b/>
            <w:bCs/>
            <w:color w:val="2E75B6"/>
            <w:position w:val="1"/>
            <w:sz w:val="26"/>
            <w:szCs w:val="26"/>
            <w:shd w:val="clear" w:color="auto" w:fill="EDEBE9"/>
          </w:rPr>
          <w:t>2.</w:t>
        </w:r>
      </w:ins>
      <w:ins w:id="82" w:author="Mari Roberts" w:date="2021-05-13T11:06:00Z">
        <w:r w:rsidR="001E4670">
          <w:rPr>
            <w:rFonts w:ascii="Calibri" w:eastAsia="Times New Roman" w:hAnsi="Calibri" w:cs="Calibri"/>
            <w:b/>
            <w:bCs/>
            <w:color w:val="2E75B6"/>
            <w:position w:val="1"/>
            <w:sz w:val="26"/>
            <w:szCs w:val="26"/>
            <w:shd w:val="clear" w:color="auto" w:fill="EDEBE9"/>
          </w:rPr>
          <w:t>1</w:t>
        </w:r>
      </w:ins>
      <w:ins w:id="83" w:author="Mari Roberts" w:date="2021-05-07T15:29:00Z">
        <w:r w:rsidR="00BE4723">
          <w:rPr>
            <w:rFonts w:ascii="Calibri" w:eastAsia="Times New Roman" w:hAnsi="Calibri" w:cs="Calibri"/>
            <w:b/>
            <w:bCs/>
            <w:color w:val="2E75B6"/>
            <w:position w:val="1"/>
            <w:sz w:val="26"/>
            <w:szCs w:val="26"/>
            <w:shd w:val="clear" w:color="auto" w:fill="EDEBE9"/>
          </w:rPr>
          <w:t xml:space="preserve"> </w:t>
        </w:r>
      </w:ins>
      <w:ins w:id="84" w:author="Darby Baham" w:date="2021-05-06T19:51:00Z">
        <w:del w:id="85" w:author="Mari Roberts" w:date="2021-05-07T15:29:00Z">
          <w:r w:rsidR="00F12F80" w:rsidDel="00BE4723">
            <w:rPr>
              <w:rFonts w:ascii="Calibri" w:eastAsia="Times New Roman" w:hAnsi="Calibri" w:cs="Calibri"/>
              <w:b/>
              <w:bCs/>
              <w:color w:val="2E75B6"/>
              <w:position w:val="1"/>
              <w:sz w:val="26"/>
              <w:szCs w:val="26"/>
              <w:shd w:val="clear" w:color="auto" w:fill="EDEBE9"/>
            </w:rPr>
            <w:delText xml:space="preserve">2.8 </w:delText>
          </w:r>
        </w:del>
        <w:r w:rsidR="00F12F80">
          <w:rPr>
            <w:rFonts w:ascii="Calibri" w:eastAsia="Times New Roman" w:hAnsi="Calibri" w:cs="Calibri"/>
            <w:b/>
            <w:bCs/>
            <w:color w:val="2E75B6"/>
            <w:position w:val="1"/>
            <w:sz w:val="26"/>
            <w:szCs w:val="26"/>
            <w:shd w:val="clear" w:color="auto" w:fill="EDEBE9"/>
          </w:rPr>
          <w:t>billion. T</w:t>
        </w:r>
      </w:ins>
      <w:r w:rsidR="005B36E1">
        <w:rPr>
          <w:rFonts w:ascii="Calibri" w:eastAsia="Times New Roman" w:hAnsi="Calibri" w:cs="Calibri"/>
          <w:b/>
          <w:bCs/>
          <w:color w:val="2E75B6"/>
          <w:position w:val="1"/>
          <w:sz w:val="26"/>
          <w:szCs w:val="26"/>
          <w:shd w:val="clear" w:color="auto" w:fill="EDEBE9"/>
        </w:rPr>
        <w:t>his</w:t>
      </w:r>
      <w:r>
        <w:rPr>
          <w:rFonts w:ascii="Calibri" w:eastAsia="Times New Roman" w:hAnsi="Calibri" w:cs="Calibri"/>
          <w:b/>
          <w:bCs/>
          <w:color w:val="2E75B6"/>
          <w:position w:val="1"/>
          <w:sz w:val="26"/>
          <w:szCs w:val="26"/>
          <w:shd w:val="clear" w:color="auto" w:fill="EDEBE9"/>
        </w:rPr>
        <w:t xml:space="preserve"> money </w:t>
      </w:r>
      <w:r w:rsidR="005B36E1">
        <w:rPr>
          <w:rFonts w:ascii="Calibri" w:eastAsia="Times New Roman" w:hAnsi="Calibri" w:cs="Calibri"/>
          <w:b/>
          <w:bCs/>
          <w:color w:val="2E75B6"/>
          <w:position w:val="1"/>
          <w:sz w:val="26"/>
          <w:szCs w:val="26"/>
          <w:shd w:val="clear" w:color="auto" w:fill="EDEBE9"/>
        </w:rPr>
        <w:t xml:space="preserve">can be used to reinvest funding </w:t>
      </w:r>
      <w:r>
        <w:rPr>
          <w:rFonts w:ascii="Calibri" w:eastAsia="Times New Roman" w:hAnsi="Calibri" w:cs="Calibri"/>
          <w:b/>
          <w:bCs/>
          <w:color w:val="2E75B6"/>
          <w:position w:val="1"/>
          <w:sz w:val="26"/>
          <w:szCs w:val="26"/>
          <w:shd w:val="clear" w:color="auto" w:fill="EDEBE9"/>
        </w:rPr>
        <w:t xml:space="preserve">into evidence-based services that </w:t>
      </w:r>
      <w:r w:rsidR="005B36E1">
        <w:rPr>
          <w:rFonts w:ascii="Calibri" w:eastAsia="Times New Roman" w:hAnsi="Calibri" w:cs="Calibri"/>
          <w:b/>
          <w:bCs/>
          <w:color w:val="2E75B6"/>
          <w:position w:val="1"/>
          <w:sz w:val="26"/>
          <w:szCs w:val="26"/>
          <w:shd w:val="clear" w:color="auto" w:fill="EDEBE9"/>
        </w:rPr>
        <w:t xml:space="preserve">are proven to </w:t>
      </w:r>
      <w:r>
        <w:rPr>
          <w:rFonts w:ascii="Calibri" w:eastAsia="Times New Roman" w:hAnsi="Calibri" w:cs="Calibri"/>
          <w:b/>
          <w:bCs/>
          <w:color w:val="2E75B6"/>
          <w:position w:val="1"/>
          <w:sz w:val="26"/>
          <w:szCs w:val="26"/>
          <w:shd w:val="clear" w:color="auto" w:fill="EDEBE9"/>
        </w:rPr>
        <w:t xml:space="preserve">reduce recidivism such as mental health and substance use treatment, </w:t>
      </w:r>
      <w:r w:rsidR="005B36E1">
        <w:rPr>
          <w:rFonts w:ascii="Calibri" w:eastAsia="Times New Roman" w:hAnsi="Calibri" w:cs="Calibri"/>
          <w:b/>
          <w:bCs/>
          <w:color w:val="2E75B6"/>
          <w:position w:val="1"/>
          <w:sz w:val="26"/>
          <w:szCs w:val="26"/>
          <w:shd w:val="clear" w:color="auto" w:fill="EDEBE9"/>
        </w:rPr>
        <w:t xml:space="preserve">community-based supports, and economic </w:t>
      </w:r>
      <w:commentRangeEnd w:id="78"/>
      <w:r w:rsidR="005B36E1">
        <w:rPr>
          <w:rStyle w:val="CommentReference"/>
        </w:rPr>
        <w:commentReference w:id="78"/>
      </w:r>
      <w:r w:rsidR="005B36E1">
        <w:rPr>
          <w:rFonts w:ascii="Calibri" w:eastAsia="Times New Roman" w:hAnsi="Calibri" w:cs="Calibri"/>
          <w:b/>
          <w:bCs/>
          <w:color w:val="2E75B6"/>
          <w:position w:val="1"/>
          <w:sz w:val="26"/>
          <w:szCs w:val="26"/>
          <w:shd w:val="clear" w:color="auto" w:fill="EDEBE9"/>
        </w:rPr>
        <w:t>development.</w:t>
      </w:r>
    </w:p>
    <w:p w14:paraId="07B2E0C1" w14:textId="37D4139F" w:rsidR="009B60BC" w:rsidRDefault="009B60BC" w:rsidP="00285F5E">
      <w:pPr>
        <w:rPr>
          <w:rFonts w:ascii="Calibri" w:eastAsia="Times New Roman" w:hAnsi="Calibri" w:cs="Calibri"/>
          <w:b/>
          <w:bCs/>
          <w:color w:val="2E75B6"/>
          <w:position w:val="1"/>
          <w:sz w:val="26"/>
          <w:szCs w:val="26"/>
          <w:shd w:val="clear" w:color="auto" w:fill="EDEBE9"/>
        </w:rPr>
      </w:pPr>
    </w:p>
    <w:p w14:paraId="4315C762" w14:textId="1A2DE6B5" w:rsidR="00242CFB" w:rsidRDefault="009B60BC" w:rsidP="00285F5E">
      <w:r>
        <w:t xml:space="preserve">While urgent changes made to keep people safe during a national public health threat may not all be sustainable, </w:t>
      </w:r>
      <w:r w:rsidR="00242CFB">
        <w:t xml:space="preserve">some states were already seeing notable reductions in prison admissions due to supervision </w:t>
      </w:r>
      <w:r w:rsidR="00242CFB">
        <w:lastRenderedPageBreak/>
        <w:t xml:space="preserve">violations before the pandemic. Visit an individual state data page to learn more about its changes in prison admissions and population since 2018. </w:t>
      </w:r>
    </w:p>
    <w:p w14:paraId="5E0180F8" w14:textId="568B8FBA" w:rsidR="009B60BC" w:rsidRDefault="00242CFB" w:rsidP="00285F5E">
      <w:pPr>
        <w:rPr>
          <w:rFonts w:ascii="Calibri" w:eastAsia="Times New Roman" w:hAnsi="Calibri" w:cs="Calibri"/>
          <w:b/>
          <w:bCs/>
          <w:color w:val="2E75B6"/>
          <w:position w:val="1"/>
          <w:sz w:val="26"/>
          <w:szCs w:val="26"/>
          <w:shd w:val="clear" w:color="auto" w:fill="EDEBE9"/>
        </w:rPr>
      </w:pPr>
      <w:r>
        <w:t xml:space="preserve"> </w:t>
      </w:r>
    </w:p>
    <w:p w14:paraId="4F889568" w14:textId="7907E5A7" w:rsidR="00B26B97" w:rsidRDefault="00B26B97" w:rsidP="009B60BC">
      <w:pPr>
        <w:rPr>
          <w:rFonts w:ascii="Calibri" w:eastAsia="Times New Roman" w:hAnsi="Calibri" w:cs="Calibri"/>
          <w:b/>
          <w:bCs/>
          <w:color w:val="2E75B6"/>
          <w:position w:val="1"/>
          <w:sz w:val="26"/>
          <w:szCs w:val="26"/>
          <w:shd w:val="clear" w:color="auto" w:fill="EDEBE9"/>
        </w:rPr>
      </w:pPr>
      <w:r>
        <w:t xml:space="preserve">Fifth </w:t>
      </w:r>
      <w:r w:rsidR="009B60BC">
        <w:t xml:space="preserve">major data point: </w:t>
      </w:r>
      <w:commentRangeStart w:id="86"/>
      <w:del w:id="87" w:author="Mari Roberts" w:date="2021-05-13T11:16:00Z">
        <w:r w:rsidR="009B60BC" w:rsidDel="002323C5">
          <w:rPr>
            <w:rFonts w:ascii="Calibri" w:eastAsia="Times New Roman" w:hAnsi="Calibri" w:cs="Calibri"/>
            <w:b/>
            <w:bCs/>
            <w:color w:val="2E75B6"/>
            <w:position w:val="1"/>
            <w:sz w:val="26"/>
            <w:szCs w:val="26"/>
            <w:shd w:val="clear" w:color="auto" w:fill="EDEBE9"/>
          </w:rPr>
          <w:delText>[X NUMBER]</w:delText>
        </w:r>
      </w:del>
      <w:ins w:id="88" w:author="Mari Roberts" w:date="2021-05-13T11:16:00Z">
        <w:r w:rsidR="002323C5">
          <w:rPr>
            <w:rFonts w:ascii="Calibri" w:eastAsia="Times New Roman" w:hAnsi="Calibri" w:cs="Calibri"/>
            <w:b/>
            <w:bCs/>
            <w:color w:val="2E75B6"/>
            <w:position w:val="1"/>
            <w:sz w:val="26"/>
            <w:szCs w:val="26"/>
            <w:shd w:val="clear" w:color="auto" w:fill="EDEBE9"/>
          </w:rPr>
          <w:t>Five</w:t>
        </w:r>
      </w:ins>
      <w:del w:id="89" w:author="Mari Roberts" w:date="2021-05-13T11:16:00Z">
        <w:r w:rsidR="009B60BC" w:rsidDel="002323C5">
          <w:rPr>
            <w:rFonts w:ascii="Calibri" w:eastAsia="Times New Roman" w:hAnsi="Calibri" w:cs="Calibri"/>
            <w:b/>
            <w:bCs/>
            <w:color w:val="2E75B6"/>
            <w:position w:val="1"/>
            <w:sz w:val="26"/>
            <w:szCs w:val="26"/>
            <w:shd w:val="clear" w:color="auto" w:fill="EDEBE9"/>
          </w:rPr>
          <w:delText xml:space="preserve"> of</w:delText>
        </w:r>
      </w:del>
      <w:r w:rsidR="009B60BC">
        <w:rPr>
          <w:rFonts w:ascii="Calibri" w:eastAsia="Times New Roman" w:hAnsi="Calibri" w:cs="Calibri"/>
          <w:b/>
          <w:bCs/>
          <w:color w:val="2E75B6"/>
          <w:position w:val="1"/>
          <w:sz w:val="26"/>
          <w:szCs w:val="26"/>
          <w:shd w:val="clear" w:color="auto" w:fill="EDEBE9"/>
        </w:rPr>
        <w:t xml:space="preserve"> states </w:t>
      </w:r>
      <w:r w:rsidR="00242CFB">
        <w:rPr>
          <w:rFonts w:ascii="Calibri" w:eastAsia="Times New Roman" w:hAnsi="Calibri" w:cs="Calibri"/>
          <w:b/>
          <w:bCs/>
          <w:color w:val="2E75B6"/>
          <w:position w:val="1"/>
          <w:sz w:val="26"/>
          <w:szCs w:val="26"/>
          <w:shd w:val="clear" w:color="auto" w:fill="EDEBE9"/>
        </w:rPr>
        <w:t>saw at least a</w:t>
      </w:r>
      <w:r w:rsidR="009B60BC">
        <w:rPr>
          <w:rFonts w:ascii="Calibri" w:eastAsia="Times New Roman" w:hAnsi="Calibri" w:cs="Calibri"/>
          <w:b/>
          <w:bCs/>
          <w:color w:val="2E75B6"/>
          <w:position w:val="1"/>
          <w:sz w:val="26"/>
          <w:szCs w:val="26"/>
          <w:shd w:val="clear" w:color="auto" w:fill="EDEBE9"/>
        </w:rPr>
        <w:t xml:space="preserve"> </w:t>
      </w:r>
      <w:del w:id="90" w:author="Mari Roberts" w:date="2021-05-13T11:16:00Z">
        <w:r w:rsidR="009B60BC" w:rsidDel="002323C5">
          <w:rPr>
            <w:rFonts w:ascii="Calibri" w:eastAsia="Times New Roman" w:hAnsi="Calibri" w:cs="Calibri"/>
            <w:b/>
            <w:bCs/>
            <w:color w:val="2E75B6"/>
            <w:position w:val="1"/>
            <w:sz w:val="26"/>
            <w:szCs w:val="26"/>
            <w:shd w:val="clear" w:color="auto" w:fill="EDEBE9"/>
          </w:rPr>
          <w:delText xml:space="preserve">[Y PERCENT] </w:delText>
        </w:r>
      </w:del>
      <w:ins w:id="91" w:author="Mari Roberts" w:date="2021-05-13T11:16:00Z">
        <w:r w:rsidR="002323C5">
          <w:rPr>
            <w:rFonts w:ascii="Calibri" w:eastAsia="Times New Roman" w:hAnsi="Calibri" w:cs="Calibri"/>
            <w:b/>
            <w:bCs/>
            <w:color w:val="2E75B6"/>
            <w:position w:val="1"/>
            <w:sz w:val="26"/>
            <w:szCs w:val="26"/>
            <w:shd w:val="clear" w:color="auto" w:fill="EDEBE9"/>
          </w:rPr>
          <w:t xml:space="preserve">10% </w:t>
        </w:r>
      </w:ins>
      <w:r w:rsidR="009B60BC">
        <w:rPr>
          <w:rFonts w:ascii="Calibri" w:eastAsia="Times New Roman" w:hAnsi="Calibri" w:cs="Calibri"/>
          <w:b/>
          <w:bCs/>
          <w:color w:val="2E75B6"/>
          <w:position w:val="1"/>
          <w:sz w:val="26"/>
          <w:szCs w:val="26"/>
          <w:shd w:val="clear" w:color="auto" w:fill="EDEBE9"/>
        </w:rPr>
        <w:t xml:space="preserve">decline in prison </w:t>
      </w:r>
      <w:r w:rsidR="00242CFB">
        <w:rPr>
          <w:rFonts w:ascii="Calibri" w:eastAsia="Times New Roman" w:hAnsi="Calibri" w:cs="Calibri"/>
          <w:b/>
          <w:bCs/>
          <w:color w:val="2E75B6"/>
          <w:position w:val="1"/>
          <w:sz w:val="26"/>
          <w:szCs w:val="26"/>
          <w:shd w:val="clear" w:color="auto" w:fill="EDEBE9"/>
        </w:rPr>
        <w:t>admissions due to supervision violations before 2020</w:t>
      </w:r>
      <w:ins w:id="92" w:author="Darby Baham" w:date="2021-05-06T19:52:00Z">
        <w:r w:rsidR="00F12F80">
          <w:rPr>
            <w:rFonts w:ascii="Calibri" w:eastAsia="Times New Roman" w:hAnsi="Calibri" w:cs="Calibri"/>
            <w:b/>
            <w:bCs/>
            <w:color w:val="2E75B6"/>
            <w:position w:val="1"/>
            <w:sz w:val="26"/>
            <w:szCs w:val="26"/>
            <w:shd w:val="clear" w:color="auto" w:fill="EDEBE9"/>
          </w:rPr>
          <w:t>.</w:t>
        </w:r>
      </w:ins>
      <w:commentRangeEnd w:id="86"/>
      <w:r w:rsidR="00EE2838">
        <w:rPr>
          <w:rStyle w:val="CommentReference"/>
        </w:rPr>
        <w:commentReference w:id="86"/>
      </w:r>
    </w:p>
    <w:p w14:paraId="604C93CF" w14:textId="51F377A5" w:rsidR="009B60BC" w:rsidRPr="00285F5E" w:rsidRDefault="009B60BC" w:rsidP="00285F5E">
      <w:pPr>
        <w:rPr>
          <w:rFonts w:ascii="Times New Roman" w:eastAsia="Times New Roman" w:hAnsi="Times New Roman" w:cs="Times New Roman"/>
        </w:rPr>
      </w:pPr>
    </w:p>
    <w:p w14:paraId="6D8CAD7D" w14:textId="0285111F" w:rsidR="00546996" w:rsidDel="00F12F80" w:rsidRDefault="00487CC3" w:rsidP="00C2733E">
      <w:pPr>
        <w:rPr>
          <w:del w:id="93" w:author="Darby Baham" w:date="2021-05-06T19:53:00Z"/>
        </w:rPr>
      </w:pPr>
      <w:commentRangeStart w:id="94"/>
      <w:commentRangeStart w:id="95"/>
      <w:commentRangeStart w:id="96"/>
      <w:del w:id="97" w:author="Darby Baham" w:date="2021-05-06T19:53:00Z">
        <w:r w:rsidDel="00F12F80">
          <w:delText>Definitions</w:delText>
        </w:r>
        <w:commentRangeEnd w:id="94"/>
        <w:r w:rsidDel="00F12F80">
          <w:rPr>
            <w:rStyle w:val="CommentReference"/>
          </w:rPr>
          <w:commentReference w:id="94"/>
        </w:r>
        <w:commentRangeEnd w:id="95"/>
        <w:r w:rsidR="00B719B6" w:rsidDel="00F12F80">
          <w:rPr>
            <w:rStyle w:val="CommentReference"/>
          </w:rPr>
          <w:commentReference w:id="95"/>
        </w:r>
      </w:del>
    </w:p>
    <w:p w14:paraId="29F6F6DC" w14:textId="45EE9193" w:rsidR="00487CC3" w:rsidDel="00F12F80" w:rsidRDefault="00487CC3" w:rsidP="00C2733E">
      <w:pPr>
        <w:rPr>
          <w:del w:id="98" w:author="Darby Baham" w:date="2021-05-06T19:53:00Z"/>
        </w:rPr>
      </w:pPr>
    </w:p>
    <w:p w14:paraId="13245986" w14:textId="2908DE3A" w:rsidR="00487CC3" w:rsidDel="00F12F80" w:rsidRDefault="00487CC3" w:rsidP="00C2733E">
      <w:pPr>
        <w:rPr>
          <w:del w:id="99" w:author="Darby Baham" w:date="2021-05-06T19:53:00Z"/>
        </w:rPr>
      </w:pPr>
      <w:del w:id="100" w:author="Darby Baham" w:date="2021-05-06T19:53:00Z">
        <w:r w:rsidRPr="00487CC3" w:rsidDel="00F12F80">
          <w:rPr>
            <w:i/>
            <w:iCs/>
          </w:rPr>
          <w:delText>Total admissions</w:delText>
        </w:r>
        <w:r w:rsidDel="00F12F80">
          <w:delText>:</w:delText>
        </w:r>
        <w:r w:rsidR="002668F1" w:rsidRPr="002668F1" w:rsidDel="00F12F80">
          <w:delText xml:space="preserve"> </w:delText>
        </w:r>
        <w:r w:rsidR="002668F1" w:rsidDel="00F12F80">
          <w:delText>Admissions to state-funded incarceration.</w:delText>
        </w:r>
      </w:del>
    </w:p>
    <w:p w14:paraId="6088F22D" w14:textId="544226CB" w:rsidR="00487CC3" w:rsidDel="00F12F80" w:rsidRDefault="00487CC3" w:rsidP="00C2733E">
      <w:pPr>
        <w:rPr>
          <w:del w:id="101" w:author="Darby Baham" w:date="2021-05-06T19:53:00Z"/>
        </w:rPr>
      </w:pPr>
    </w:p>
    <w:p w14:paraId="52282C9D" w14:textId="63A10A77" w:rsidR="00487CC3" w:rsidDel="00F12F80" w:rsidRDefault="00487CC3" w:rsidP="00C2733E">
      <w:pPr>
        <w:rPr>
          <w:del w:id="102" w:author="Darby Baham" w:date="2021-05-06T19:53:00Z"/>
        </w:rPr>
      </w:pPr>
      <w:del w:id="103" w:author="Darby Baham" w:date="2021-05-06T19:53:00Z">
        <w:r w:rsidRPr="00487CC3" w:rsidDel="00F12F80">
          <w:rPr>
            <w:i/>
            <w:iCs/>
          </w:rPr>
          <w:delText>Violation admissions</w:delText>
        </w:r>
        <w:r w:rsidDel="00F12F80">
          <w:delText xml:space="preserve">: </w:delText>
        </w:r>
        <w:r w:rsidR="00760FD1" w:rsidDel="00F12F80">
          <w:delText xml:space="preserve">Admissions to state-funded incarceration as a result of </w:delText>
        </w:r>
        <w:r w:rsidR="002668F1" w:rsidDel="00F12F80">
          <w:delText xml:space="preserve">a </w:delText>
        </w:r>
        <w:r w:rsidR="00760FD1" w:rsidDel="00F12F80">
          <w:delText xml:space="preserve">violation of supervision conditions. Can include both technical violations and </w:delText>
        </w:r>
        <w:r w:rsidR="002668F1" w:rsidDel="00F12F80">
          <w:delText>new offenses committed while on community supervision.</w:delText>
        </w:r>
        <w:r w:rsidR="00760FD1" w:rsidDel="00F12F80">
          <w:delText xml:space="preserve"> </w:delText>
        </w:r>
      </w:del>
    </w:p>
    <w:p w14:paraId="78F29E56" w14:textId="341B6CF2" w:rsidR="00487CC3" w:rsidDel="00F12F80" w:rsidRDefault="00487CC3" w:rsidP="00C2733E">
      <w:pPr>
        <w:rPr>
          <w:del w:id="104" w:author="Darby Baham" w:date="2021-05-06T19:53:00Z"/>
        </w:rPr>
      </w:pPr>
    </w:p>
    <w:p w14:paraId="3E73192B" w14:textId="0B0473DE" w:rsidR="00487CC3" w:rsidDel="00F12F80" w:rsidRDefault="00487CC3" w:rsidP="00C2733E">
      <w:pPr>
        <w:rPr>
          <w:del w:id="105" w:author="Darby Baham" w:date="2021-05-06T19:53:00Z"/>
        </w:rPr>
      </w:pPr>
      <w:del w:id="106" w:author="Darby Baham" w:date="2021-05-06T19:53:00Z">
        <w:r w:rsidRPr="00487CC3" w:rsidDel="00F12F80">
          <w:rPr>
            <w:i/>
            <w:iCs/>
          </w:rPr>
          <w:delText>Technical violation admissions</w:delText>
        </w:r>
        <w:r w:rsidDel="00F12F80">
          <w:delText>:</w:delText>
        </w:r>
        <w:r w:rsidR="002668F1" w:rsidDel="00F12F80">
          <w:delText xml:space="preserve"> Admissions to state-funded incarceration as a result of </w:delText>
        </w:r>
        <w:commentRangeStart w:id="107"/>
        <w:r w:rsidR="002668F1" w:rsidDel="00F12F80">
          <w:delText xml:space="preserve">a technical violation of supervision conditions. </w:delText>
        </w:r>
        <w:commentRangeEnd w:id="107"/>
        <w:r w:rsidR="002668F1" w:rsidDel="00F12F80">
          <w:rPr>
            <w:rStyle w:val="CommentReference"/>
          </w:rPr>
          <w:commentReference w:id="107"/>
        </w:r>
      </w:del>
    </w:p>
    <w:p w14:paraId="22F229A3" w14:textId="44DDCC76" w:rsidR="002668F1" w:rsidDel="00F12F80" w:rsidRDefault="002668F1" w:rsidP="00C2733E">
      <w:pPr>
        <w:rPr>
          <w:del w:id="108" w:author="Darby Baham" w:date="2021-05-06T19:53:00Z"/>
        </w:rPr>
      </w:pPr>
    </w:p>
    <w:p w14:paraId="4A15FC9D" w14:textId="55DBEAFA" w:rsidR="002668F1" w:rsidDel="00F12F80" w:rsidRDefault="002668F1" w:rsidP="00C2733E">
      <w:pPr>
        <w:rPr>
          <w:del w:id="109" w:author="Darby Baham" w:date="2021-05-06T19:53:00Z"/>
        </w:rPr>
      </w:pPr>
      <w:del w:id="110" w:author="Darby Baham" w:date="2021-05-06T19:53:00Z">
        <w:r w:rsidRPr="002668F1" w:rsidDel="00F12F80">
          <w:rPr>
            <w:i/>
            <w:iCs/>
          </w:rPr>
          <w:delText>New offense admissions</w:delText>
        </w:r>
        <w:r w:rsidDel="00F12F80">
          <w:delText xml:space="preserve">: Admissions to state-funded incarceration as a result </w:delText>
        </w:r>
        <w:commentRangeStart w:id="111"/>
        <w:r w:rsidDel="00F12F80">
          <w:delText>of a new offense committed while on community supervision.</w:delText>
        </w:r>
        <w:commentRangeEnd w:id="111"/>
        <w:r w:rsidDel="00F12F80">
          <w:rPr>
            <w:rStyle w:val="CommentReference"/>
          </w:rPr>
          <w:commentReference w:id="111"/>
        </w:r>
      </w:del>
    </w:p>
    <w:p w14:paraId="02FC6031" w14:textId="70D24DDC" w:rsidR="00760FD1" w:rsidDel="00F12F80" w:rsidRDefault="00760FD1" w:rsidP="00C2733E">
      <w:pPr>
        <w:rPr>
          <w:del w:id="112" w:author="Darby Baham" w:date="2021-05-06T19:53:00Z"/>
        </w:rPr>
      </w:pPr>
    </w:p>
    <w:p w14:paraId="36FD297A" w14:textId="79650F99" w:rsidR="00760FD1" w:rsidDel="00F12F80" w:rsidRDefault="00760FD1" w:rsidP="00C2733E">
      <w:pPr>
        <w:rPr>
          <w:del w:id="113" w:author="Darby Baham" w:date="2021-05-06T19:53:00Z"/>
        </w:rPr>
      </w:pPr>
      <w:commentRangeStart w:id="114"/>
      <w:commentRangeStart w:id="115"/>
      <w:del w:id="116" w:author="Darby Baham" w:date="2021-05-06T19:53:00Z">
        <w:r w:rsidRPr="00B26B97" w:rsidDel="00F12F80">
          <w:rPr>
            <w:i/>
            <w:iCs/>
          </w:rPr>
          <w:delText>Total population</w:delText>
        </w:r>
        <w:commentRangeEnd w:id="114"/>
        <w:r w:rsidR="00B26B97" w:rsidDel="00F12F80">
          <w:rPr>
            <w:rStyle w:val="CommentReference"/>
          </w:rPr>
          <w:commentReference w:id="114"/>
        </w:r>
        <w:commentRangeEnd w:id="115"/>
        <w:r w:rsidR="00B3141E" w:rsidDel="00F12F80">
          <w:rPr>
            <w:rStyle w:val="CommentReference"/>
          </w:rPr>
          <w:commentReference w:id="115"/>
        </w:r>
        <w:r w:rsidDel="00F12F80">
          <w:delText>:</w:delText>
        </w:r>
        <w:r w:rsidR="002668F1" w:rsidDel="00F12F80">
          <w:delText xml:space="preserve"> </w:delText>
        </w:r>
      </w:del>
    </w:p>
    <w:p w14:paraId="3D93AD1C" w14:textId="35146701" w:rsidR="00B26B97" w:rsidDel="00F12F80" w:rsidRDefault="00B26B97" w:rsidP="00C2733E">
      <w:pPr>
        <w:rPr>
          <w:del w:id="117" w:author="Darby Baham" w:date="2021-05-06T19:53:00Z"/>
        </w:rPr>
      </w:pPr>
    </w:p>
    <w:p w14:paraId="69C9A03C" w14:textId="6B25FC22" w:rsidR="00B26B97" w:rsidDel="00F12F80" w:rsidRDefault="00D34C66" w:rsidP="00C2733E">
      <w:pPr>
        <w:rPr>
          <w:del w:id="118" w:author="Darby Baham" w:date="2021-05-06T19:53:00Z"/>
        </w:rPr>
      </w:pPr>
      <w:del w:id="119" w:author="Darby Baham" w:date="2021-05-06T19:53:00Z">
        <w:r w:rsidRPr="00D34C66" w:rsidDel="00F12F80">
          <w:rPr>
            <w:i/>
            <w:iCs/>
          </w:rPr>
          <w:delText>Violation population</w:delText>
        </w:r>
        <w:r w:rsidDel="00F12F80">
          <w:delText>:</w:delText>
        </w:r>
      </w:del>
    </w:p>
    <w:p w14:paraId="6044A313" w14:textId="2B46A5E7" w:rsidR="00D34C66" w:rsidDel="00F12F80" w:rsidRDefault="00D34C66" w:rsidP="00C2733E">
      <w:pPr>
        <w:rPr>
          <w:del w:id="120" w:author="Darby Baham" w:date="2021-05-06T19:53:00Z"/>
        </w:rPr>
      </w:pPr>
    </w:p>
    <w:p w14:paraId="2386CF91" w14:textId="51CB6FEA" w:rsidR="00D34C66" w:rsidDel="00F12F80" w:rsidRDefault="00D34C66" w:rsidP="00C2733E">
      <w:pPr>
        <w:rPr>
          <w:del w:id="121" w:author="Darby Baham" w:date="2021-05-06T19:53:00Z"/>
        </w:rPr>
      </w:pPr>
      <w:del w:id="122" w:author="Darby Baham" w:date="2021-05-06T19:53:00Z">
        <w:r w:rsidRPr="00D34C66" w:rsidDel="00F12F80">
          <w:rPr>
            <w:i/>
            <w:iCs/>
          </w:rPr>
          <w:delText>Technical violation population</w:delText>
        </w:r>
        <w:r w:rsidDel="00F12F80">
          <w:delText>:</w:delText>
        </w:r>
      </w:del>
    </w:p>
    <w:p w14:paraId="4058AE37" w14:textId="04913D7A" w:rsidR="00D34C66" w:rsidDel="00F12F80" w:rsidRDefault="00D34C66" w:rsidP="00C2733E">
      <w:pPr>
        <w:rPr>
          <w:del w:id="123" w:author="Darby Baham" w:date="2021-05-06T19:53:00Z"/>
        </w:rPr>
      </w:pPr>
    </w:p>
    <w:p w14:paraId="6179186D" w14:textId="7AB267D2" w:rsidR="00D34C66" w:rsidDel="00F12F80" w:rsidRDefault="00D34C66" w:rsidP="00C2733E">
      <w:pPr>
        <w:rPr>
          <w:del w:id="124" w:author="Darby Baham" w:date="2021-05-06T19:53:00Z"/>
        </w:rPr>
      </w:pPr>
      <w:del w:id="125" w:author="Darby Baham" w:date="2021-05-06T19:53:00Z">
        <w:r w:rsidRPr="00D34C66" w:rsidDel="00F12F80">
          <w:rPr>
            <w:i/>
            <w:iCs/>
          </w:rPr>
          <w:delText>New offense population</w:delText>
        </w:r>
        <w:r w:rsidDel="00F12F80">
          <w:delText>:</w:delText>
        </w:r>
      </w:del>
    </w:p>
    <w:p w14:paraId="30CB166A" w14:textId="04AADFD7" w:rsidR="00B3141E" w:rsidDel="00F12F80" w:rsidRDefault="00B3141E" w:rsidP="00C2733E">
      <w:pPr>
        <w:rPr>
          <w:del w:id="126" w:author="Darby Baham" w:date="2021-05-06T19:54:00Z"/>
        </w:rPr>
      </w:pPr>
    </w:p>
    <w:p w14:paraId="2A59F21B" w14:textId="69DDD8AB" w:rsidR="00B3141E" w:rsidRPr="00B3141E" w:rsidRDefault="00B3141E" w:rsidP="00C2733E">
      <w:pPr>
        <w:rPr>
          <w:b/>
          <w:bCs/>
        </w:rPr>
      </w:pPr>
      <w:commentRangeStart w:id="127"/>
      <w:del w:id="128" w:author="Darby Baham" w:date="2021-05-06T19:54:00Z">
        <w:r w:rsidRPr="00B3141E" w:rsidDel="00F12F80">
          <w:rPr>
            <w:b/>
            <w:bCs/>
          </w:rPr>
          <w:delText>Alternative Definitions</w:delText>
        </w:r>
        <w:r w:rsidDel="00F12F80">
          <w:rPr>
            <w:b/>
            <w:bCs/>
          </w:rPr>
          <w:delText xml:space="preserve"> [Mari]</w:delText>
        </w:r>
        <w:commentRangeEnd w:id="127"/>
        <w:r w:rsidR="004738E5" w:rsidDel="00F12F80">
          <w:rPr>
            <w:rStyle w:val="CommentReference"/>
          </w:rPr>
          <w:commentReference w:id="127"/>
        </w:r>
      </w:del>
      <w:ins w:id="129" w:author="Darby Baham" w:date="2021-05-06T19:54:00Z">
        <w:r w:rsidR="00F12F80">
          <w:t>Definitions</w:t>
        </w:r>
        <w:commentRangeEnd w:id="96"/>
        <w:r w:rsidR="00F12F80">
          <w:rPr>
            <w:rStyle w:val="CommentReference"/>
          </w:rPr>
          <w:commentReference w:id="96"/>
        </w:r>
      </w:ins>
    </w:p>
    <w:p w14:paraId="073499F1" w14:textId="080254B9" w:rsidR="00B3141E" w:rsidRDefault="00B3141E" w:rsidP="00C2733E"/>
    <w:p w14:paraId="5C790115" w14:textId="4CABFB51" w:rsidR="00B3141E" w:rsidRDefault="00B3141E" w:rsidP="00C2733E">
      <w:r>
        <w:rPr>
          <w:i/>
          <w:iCs/>
        </w:rPr>
        <w:t xml:space="preserve">Total admissions/Total population: </w:t>
      </w:r>
      <w:r w:rsidRPr="00B3141E">
        <w:t xml:space="preserve">The number of people admitted to or in </w:t>
      </w:r>
      <w:ins w:id="130" w:author="Jessica Saunders" w:date="2021-05-06T16:20:00Z">
        <w:r w:rsidR="004738E5">
          <w:t xml:space="preserve">a </w:t>
        </w:r>
      </w:ins>
      <w:r w:rsidRPr="00B3141E">
        <w:t xml:space="preserve">state-funded incarceration </w:t>
      </w:r>
      <w:del w:id="131" w:author="Jessica Saunders" w:date="2021-05-06T15:52:00Z">
        <w:r w:rsidRPr="00B3141E" w:rsidDel="00062AFB">
          <w:delText>as a result of a sentence to incarceration of any length or a violation of supervision conditions</w:delText>
        </w:r>
      </w:del>
      <w:ins w:id="132" w:author="Jessica Saunders" w:date="2021-05-06T15:52:00Z">
        <w:r w:rsidR="00062AFB">
          <w:t>facility</w:t>
        </w:r>
      </w:ins>
      <w:r w:rsidRPr="00B3141E">
        <w:t>.</w:t>
      </w:r>
    </w:p>
    <w:p w14:paraId="02EB9892" w14:textId="2348D223" w:rsidR="00B3141E" w:rsidRDefault="00B3141E" w:rsidP="00C2733E"/>
    <w:p w14:paraId="3BB24BEE" w14:textId="64F0FE14" w:rsidR="00B3141E" w:rsidRPr="00B3141E" w:rsidRDefault="00B3141E" w:rsidP="00C2733E">
      <w:r>
        <w:rPr>
          <w:i/>
          <w:iCs/>
        </w:rPr>
        <w:t xml:space="preserve">Violation admissions/Violation population: </w:t>
      </w:r>
      <w:r w:rsidRPr="00B3141E">
        <w:t xml:space="preserve">The number of people admitted to or in </w:t>
      </w:r>
      <w:ins w:id="133" w:author="Jessica Saunders" w:date="2021-05-06T16:20:00Z">
        <w:r w:rsidR="004738E5">
          <w:t xml:space="preserve">a </w:t>
        </w:r>
      </w:ins>
      <w:r w:rsidRPr="00B3141E">
        <w:t xml:space="preserve">state-funded incarceration </w:t>
      </w:r>
      <w:ins w:id="134" w:author="Jessica Saunders" w:date="2021-05-06T16:20:00Z">
        <w:r w:rsidR="004738E5">
          <w:t xml:space="preserve">facility </w:t>
        </w:r>
      </w:ins>
      <w:r>
        <w:t>as a result of a violation of supervision conditions. Can include both technical violations and new offenses committed while on community supervision.</w:t>
      </w:r>
    </w:p>
    <w:p w14:paraId="6E99A80F" w14:textId="17D13645" w:rsidR="00B3141E" w:rsidRDefault="00B3141E" w:rsidP="00C2733E"/>
    <w:p w14:paraId="2A3DFED7" w14:textId="6442B5F9" w:rsidR="00B3141E" w:rsidRDefault="00B3141E" w:rsidP="00B3141E">
      <w:r>
        <w:rPr>
          <w:i/>
          <w:iCs/>
        </w:rPr>
        <w:t xml:space="preserve">Technical violation admissions/Technical violation population: </w:t>
      </w:r>
      <w:r w:rsidRPr="00B3141E">
        <w:t xml:space="preserve">The number of people admitted to or in </w:t>
      </w:r>
      <w:ins w:id="135" w:author="Jessica Saunders" w:date="2021-05-06T16:20:00Z">
        <w:r w:rsidR="004738E5">
          <w:t xml:space="preserve">a </w:t>
        </w:r>
      </w:ins>
      <w:r w:rsidRPr="00B3141E">
        <w:t xml:space="preserve">state-funded incarceration </w:t>
      </w:r>
      <w:ins w:id="136" w:author="Jessica Saunders" w:date="2021-05-06T16:21:00Z">
        <w:r w:rsidR="004738E5">
          <w:t xml:space="preserve">facility </w:t>
        </w:r>
      </w:ins>
      <w:r>
        <w:t xml:space="preserve">as a result of a technical violation of supervision conditions. </w:t>
      </w:r>
    </w:p>
    <w:p w14:paraId="501BC16B" w14:textId="27663F38" w:rsidR="00B3141E" w:rsidRPr="00B3141E" w:rsidRDefault="00B3141E" w:rsidP="00C2733E">
      <w:pPr>
        <w:rPr>
          <w:i/>
          <w:iCs/>
        </w:rPr>
      </w:pPr>
    </w:p>
    <w:p w14:paraId="603464B4" w14:textId="4DD9AC5A" w:rsidR="002668F1" w:rsidRDefault="00C52745" w:rsidP="00C2733E">
      <w:r w:rsidRPr="002668F1">
        <w:rPr>
          <w:i/>
          <w:iCs/>
        </w:rPr>
        <w:t>New offense admissions</w:t>
      </w:r>
      <w:r>
        <w:rPr>
          <w:i/>
          <w:iCs/>
        </w:rPr>
        <w:t>/</w:t>
      </w:r>
      <w:r w:rsidRPr="002668F1">
        <w:rPr>
          <w:i/>
          <w:iCs/>
        </w:rPr>
        <w:t>New offense</w:t>
      </w:r>
      <w:r>
        <w:rPr>
          <w:i/>
          <w:iCs/>
        </w:rPr>
        <w:t xml:space="preserve"> population</w:t>
      </w:r>
      <w:r>
        <w:t xml:space="preserve">: </w:t>
      </w:r>
      <w:del w:id="137" w:author="Jessica Saunders" w:date="2021-05-06T16:21:00Z">
        <w:r w:rsidDel="004738E5">
          <w:rPr>
            <w:i/>
            <w:iCs/>
          </w:rPr>
          <w:delText>:</w:delText>
        </w:r>
      </w:del>
      <w:del w:id="138" w:author="Darby Baham" w:date="2021-05-06T19:53:00Z">
        <w:r w:rsidDel="00F12F80">
          <w:rPr>
            <w:i/>
            <w:iCs/>
          </w:rPr>
          <w:delText xml:space="preserve"> </w:delText>
        </w:r>
      </w:del>
      <w:r w:rsidRPr="00B3141E">
        <w:t xml:space="preserve">The number of people admitted to or in </w:t>
      </w:r>
      <w:ins w:id="139" w:author="Jessica Saunders" w:date="2021-05-06T16:21:00Z">
        <w:r w:rsidR="004738E5">
          <w:t xml:space="preserve">a </w:t>
        </w:r>
      </w:ins>
      <w:r w:rsidRPr="00B3141E">
        <w:t>state-funded incarceration</w:t>
      </w:r>
      <w:ins w:id="140" w:author="Jessica Saunders" w:date="2021-05-06T16:21:00Z">
        <w:r w:rsidR="004738E5">
          <w:t xml:space="preserve"> facility</w:t>
        </w:r>
      </w:ins>
      <w:r w:rsidRPr="00B3141E">
        <w:t xml:space="preserve"> </w:t>
      </w:r>
      <w:r>
        <w:t xml:space="preserve">as a result </w:t>
      </w:r>
      <w:r w:rsidRPr="00C52745">
        <w:t>of a new offense committed while on community supervision.</w:t>
      </w:r>
    </w:p>
    <w:p w14:paraId="322CA2D4" w14:textId="77777777" w:rsidR="002668F1" w:rsidRDefault="002668F1" w:rsidP="00C2733E"/>
    <w:p w14:paraId="4B44596B" w14:textId="138C0AF8" w:rsidR="002668F1" w:rsidRDefault="00D34C66" w:rsidP="00C2733E">
      <w:commentRangeStart w:id="141"/>
      <w:r>
        <w:t>Methodology</w:t>
      </w:r>
      <w:commentRangeEnd w:id="141"/>
      <w:r w:rsidR="0000083A">
        <w:rPr>
          <w:rStyle w:val="CommentReference"/>
        </w:rPr>
        <w:commentReference w:id="141"/>
      </w:r>
    </w:p>
    <w:p w14:paraId="7E8D83E9" w14:textId="160A8E36" w:rsidR="00D34C66" w:rsidRDefault="00D34C66" w:rsidP="00C2733E"/>
    <w:p w14:paraId="44749F1A" w14:textId="72AD19A6" w:rsidR="0000083A" w:rsidRPr="0000083A" w:rsidRDefault="00D34C66" w:rsidP="0000083A">
      <w:r w:rsidRPr="0000083A">
        <w:t xml:space="preserve">In 2018, </w:t>
      </w:r>
      <w:ins w:id="142" w:author="Mari Roberts" w:date="2021-05-05T17:03:00Z">
        <w:r w:rsidR="00852327" w:rsidRPr="00852327">
          <w:t>in partnership with the Correctional Leaders Association and Arnold Venture</w:t>
        </w:r>
        <w:r w:rsidR="00852327">
          <w:t xml:space="preserve">, </w:t>
        </w:r>
      </w:ins>
      <w:r w:rsidRPr="0000083A">
        <w:t xml:space="preserve">the CSG Justice Center developed a survey to collect data on the impact of supervision violations on prison admissions and population and distributed the survey to corrections departments in all 50 states. In </w:t>
      </w:r>
      <w:ins w:id="143" w:author="Mari Roberts" w:date="2021-05-05T17:07:00Z">
        <w:r w:rsidR="00852327">
          <w:t>2021</w:t>
        </w:r>
      </w:ins>
      <w:del w:id="144" w:author="Mari Roberts" w:date="2021-05-05T17:07:00Z">
        <w:r w:rsidRPr="0000083A" w:rsidDel="00852327">
          <w:delText>202</w:delText>
        </w:r>
      </w:del>
      <w:del w:id="145" w:author="Mari Roberts" w:date="2021-05-05T17:05:00Z">
        <w:r w:rsidRPr="0000083A" w:rsidDel="00852327">
          <w:delText>0</w:delText>
        </w:r>
      </w:del>
      <w:r w:rsidRPr="0000083A">
        <w:t xml:space="preserve">, the CSG Justice </w:t>
      </w:r>
      <w:r w:rsidRPr="0000083A">
        <w:lastRenderedPageBreak/>
        <w:t xml:space="preserve">Center reengaged these states to </w:t>
      </w:r>
      <w:ins w:id="146" w:author="Mari Roberts" w:date="2021-05-05T17:06:00Z">
        <w:r w:rsidR="00852327" w:rsidRPr="00852327">
          <w:t>provide 2020 numbers and to update the figures previously provided on people in prison on supervision violations</w:t>
        </w:r>
      </w:ins>
      <w:del w:id="147" w:author="Mari Roberts" w:date="2021-05-05T17:06:00Z">
        <w:r w:rsidR="0000083A" w:rsidRPr="0000083A" w:rsidDel="00852327">
          <w:delText>[XYZ]</w:delText>
        </w:r>
      </w:del>
      <w:r w:rsidRPr="0000083A">
        <w:t xml:space="preserve">. </w:t>
      </w:r>
      <w:commentRangeStart w:id="148"/>
      <w:r w:rsidR="0000083A" w:rsidRPr="0000083A">
        <w:t>Forty-</w:t>
      </w:r>
      <w:r w:rsidR="00FD5AF6">
        <w:t>two</w:t>
      </w:r>
      <w:r w:rsidR="0000083A" w:rsidRPr="0000083A">
        <w:t xml:space="preserve"> states submitted survey data in 2021, and data was acquired through other means (i.e., publicly available reports)</w:t>
      </w:r>
      <w:r w:rsidR="00FD5AF6">
        <w:t xml:space="preserve"> for one state (North Carolina)</w:t>
      </w:r>
      <w:commentRangeEnd w:id="148"/>
      <w:r w:rsidR="00FD5AF6">
        <w:rPr>
          <w:rStyle w:val="CommentReference"/>
        </w:rPr>
        <w:commentReference w:id="148"/>
      </w:r>
      <w:r w:rsidR="0000083A" w:rsidRPr="0000083A">
        <w:t xml:space="preserve">. The data presented in this web-based tool represents data reported by each responding state between </w:t>
      </w:r>
      <w:ins w:id="149" w:author="Mari Roberts" w:date="2021-05-05T17:07:00Z">
        <w:r w:rsidR="00852327">
          <w:t>2018</w:t>
        </w:r>
      </w:ins>
      <w:del w:id="150" w:author="Mari Roberts" w:date="2021-05-05T17:07:00Z">
        <w:r w:rsidR="0000083A" w:rsidRPr="0000083A" w:rsidDel="00852327">
          <w:delText>2017</w:delText>
        </w:r>
      </w:del>
      <w:r w:rsidR="0000083A" w:rsidRPr="0000083A">
        <w:t xml:space="preserve"> and 2020. For complete methodology, see our methodology.</w:t>
      </w:r>
    </w:p>
    <w:p w14:paraId="2D325036" w14:textId="49086ECE" w:rsidR="0000083A" w:rsidRPr="0000083A" w:rsidRDefault="0000083A" w:rsidP="0000083A">
      <w:pPr>
        <w:rPr>
          <w:rFonts w:ascii="Times New Roman" w:eastAsia="Times New Roman" w:hAnsi="Times New Roman" w:cs="Times New Roman"/>
        </w:rPr>
      </w:pPr>
    </w:p>
    <w:p w14:paraId="02F312BA" w14:textId="1A354303" w:rsidR="002B20E8" w:rsidRDefault="002B20E8">
      <w:pPr>
        <w:rPr>
          <w:rFonts w:ascii="Times New Roman" w:eastAsia="Times New Roman" w:hAnsi="Times New Roman" w:cs="Times New Roman"/>
        </w:rPr>
      </w:pPr>
      <w:r>
        <w:rPr>
          <w:rFonts w:ascii="Times New Roman" w:eastAsia="Times New Roman" w:hAnsi="Times New Roman" w:cs="Times New Roman"/>
        </w:rPr>
        <w:br w:type="page"/>
      </w:r>
    </w:p>
    <w:p w14:paraId="0858903A" w14:textId="77777777" w:rsidR="0000083A" w:rsidRPr="0000083A" w:rsidRDefault="0000083A" w:rsidP="0000083A">
      <w:pPr>
        <w:rPr>
          <w:rFonts w:ascii="Times New Roman" w:eastAsia="Times New Roman" w:hAnsi="Times New Roman" w:cs="Times New Roman"/>
        </w:rPr>
      </w:pPr>
    </w:p>
    <w:p w14:paraId="75793F84" w14:textId="422218D0" w:rsidR="00D34C66" w:rsidRPr="00D34C66" w:rsidRDefault="00D34C66" w:rsidP="00D34C66">
      <w:pPr>
        <w:rPr>
          <w:rFonts w:ascii="Times New Roman" w:eastAsia="Times New Roman" w:hAnsi="Times New Roman" w:cs="Times New Roman"/>
        </w:rPr>
      </w:pPr>
    </w:p>
    <w:p w14:paraId="2DFE7E2B" w14:textId="404ADA3C" w:rsidR="00D34C66" w:rsidRDefault="00EE09E3" w:rsidP="00C2733E">
      <w:pPr>
        <w:pStyle w:val="ListParagraph"/>
        <w:numPr>
          <w:ilvl w:val="0"/>
          <w:numId w:val="1"/>
        </w:numPr>
      </w:pPr>
      <w:r>
        <w:t>State Pages</w:t>
      </w:r>
      <w:r>
        <w:br/>
      </w:r>
    </w:p>
    <w:p w14:paraId="3798F44B" w14:textId="12A310E8" w:rsidR="002668F1" w:rsidRDefault="00EE09E3" w:rsidP="00C2733E">
      <w:pPr>
        <w:rPr>
          <w:b/>
          <w:bCs/>
        </w:rPr>
      </w:pPr>
      <w:r>
        <w:rPr>
          <w:b/>
          <w:bCs/>
        </w:rPr>
        <w:t>[STATE NAME]</w:t>
      </w:r>
    </w:p>
    <w:p w14:paraId="14CC5758" w14:textId="0641DDC7" w:rsidR="00EE09E3" w:rsidRDefault="00EE09E3" w:rsidP="00C2733E">
      <w:pPr>
        <w:rPr>
          <w:b/>
          <w:bCs/>
        </w:rPr>
      </w:pPr>
      <w:r>
        <w:rPr>
          <w:b/>
          <w:bCs/>
        </w:rPr>
        <w:t>Supervision Violation Data Snapshot</w:t>
      </w:r>
    </w:p>
    <w:p w14:paraId="27E5CEFF" w14:textId="3642CCDA" w:rsidR="00EE09E3" w:rsidRDefault="00EE09E3" w:rsidP="00C2733E">
      <w:pPr>
        <w:rPr>
          <w:b/>
          <w:bCs/>
        </w:rPr>
      </w:pPr>
    </w:p>
    <w:p w14:paraId="3BB99439" w14:textId="4E45C256" w:rsidR="00EE09E3" w:rsidRDefault="005F0153" w:rsidP="00C2733E">
      <w:commentRangeStart w:id="151"/>
      <w:commentRangeStart w:id="152"/>
      <w:commentRangeStart w:id="153"/>
      <w:r>
        <w:t>States</w:t>
      </w:r>
      <w:commentRangeEnd w:id="151"/>
      <w:r w:rsidR="006165E9">
        <w:rPr>
          <w:rStyle w:val="CommentReference"/>
        </w:rPr>
        <w:commentReference w:id="151"/>
      </w:r>
      <w:commentRangeEnd w:id="152"/>
      <w:r w:rsidR="00495D9F">
        <w:rPr>
          <w:rStyle w:val="CommentReference"/>
        </w:rPr>
        <w:commentReference w:id="152"/>
      </w:r>
      <w:commentRangeEnd w:id="153"/>
      <w:r w:rsidR="00B243A0">
        <w:rPr>
          <w:rStyle w:val="CommentReference"/>
        </w:rPr>
        <w:commentReference w:id="153"/>
      </w:r>
      <w:r>
        <w:t xml:space="preserve"> across the country saw changes in their prison admissions and populations due to supervision violations</w:t>
      </w:r>
      <w:r w:rsidR="002B20E8">
        <w:rPr>
          <w:rStyle w:val="FootnoteReference"/>
        </w:rPr>
        <w:footnoteReference w:id="2"/>
      </w:r>
      <w:r>
        <w:t xml:space="preserve"> in 2020. But some states were already experiencing reductions in admissions and population prior to the pandemic. This snapshot shows available supervision violation data for [STATE NAME] from </w:t>
      </w:r>
      <w:ins w:id="154" w:author="Mari Roberts" w:date="2021-05-05T17:11:00Z">
        <w:r w:rsidR="00495D9F">
          <w:t>2018</w:t>
        </w:r>
      </w:ins>
      <w:del w:id="155" w:author="Mari Roberts" w:date="2021-05-05T17:11:00Z">
        <w:r w:rsidDel="00495D9F">
          <w:delText>2017</w:delText>
        </w:r>
      </w:del>
      <w:r>
        <w:t xml:space="preserve"> through 2020.</w:t>
      </w:r>
    </w:p>
    <w:p w14:paraId="1869EC7B" w14:textId="32A1FBAF" w:rsidR="005F0153" w:rsidRDefault="005F0153" w:rsidP="00C2733E"/>
    <w:p w14:paraId="0B41299E" w14:textId="71101C7D" w:rsidR="005F0153" w:rsidRDefault="005F0153" w:rsidP="00C2733E">
      <w:r>
        <w:t>[insert graphic about changes in admissions 2018 to 2019, and then 2019 to 2020]</w:t>
      </w:r>
    </w:p>
    <w:p w14:paraId="1221D4A9" w14:textId="36E80494" w:rsidR="005F0153" w:rsidRDefault="005F0153" w:rsidP="00C2733E"/>
    <w:p w14:paraId="7E04698B" w14:textId="586F2FAE" w:rsidR="005F0153" w:rsidRDefault="006165E9" w:rsidP="00C2733E">
      <w:r>
        <w:t xml:space="preserve">First major data point: </w:t>
      </w:r>
      <w:r>
        <w:rPr>
          <w:rFonts w:ascii="Calibri" w:eastAsia="Times New Roman" w:hAnsi="Calibri" w:cs="Calibri"/>
          <w:b/>
          <w:bCs/>
          <w:color w:val="2E75B6"/>
          <w:position w:val="1"/>
          <w:sz w:val="26"/>
          <w:szCs w:val="26"/>
          <w:shd w:val="clear" w:color="auto" w:fill="EDEBE9"/>
        </w:rPr>
        <w:t xml:space="preserve">In [STATE NAME], [X PERCENT] of prison admissions </w:t>
      </w:r>
      <w:commentRangeStart w:id="156"/>
      <w:r>
        <w:rPr>
          <w:rFonts w:ascii="Calibri" w:eastAsia="Times New Roman" w:hAnsi="Calibri" w:cs="Calibri"/>
          <w:b/>
          <w:bCs/>
          <w:color w:val="2E75B6"/>
          <w:position w:val="1"/>
          <w:sz w:val="26"/>
          <w:szCs w:val="26"/>
          <w:shd w:val="clear" w:color="auto" w:fill="EDEBE9"/>
        </w:rPr>
        <w:t>in</w:t>
      </w:r>
      <w:r w:rsidR="00274302">
        <w:rPr>
          <w:rFonts w:ascii="Calibri" w:eastAsia="Times New Roman" w:hAnsi="Calibri" w:cs="Calibri"/>
          <w:b/>
          <w:bCs/>
          <w:color w:val="2E75B6"/>
          <w:position w:val="1"/>
          <w:sz w:val="26"/>
          <w:szCs w:val="26"/>
          <w:shd w:val="clear" w:color="auto" w:fill="EDEBE9"/>
        </w:rPr>
        <w:t>/from</w:t>
      </w:r>
      <w:r>
        <w:rPr>
          <w:rFonts w:ascii="Calibri" w:eastAsia="Times New Roman" w:hAnsi="Calibri" w:cs="Calibri"/>
          <w:b/>
          <w:bCs/>
          <w:color w:val="2E75B6"/>
          <w:position w:val="1"/>
          <w:sz w:val="26"/>
          <w:szCs w:val="26"/>
          <w:shd w:val="clear" w:color="auto" w:fill="EDEBE9"/>
        </w:rPr>
        <w:t xml:space="preserve"> </w:t>
      </w:r>
      <w:commentRangeEnd w:id="156"/>
      <w:r w:rsidR="00274302">
        <w:rPr>
          <w:rStyle w:val="CommentReference"/>
        </w:rPr>
        <w:commentReference w:id="156"/>
      </w:r>
      <w:r>
        <w:rPr>
          <w:rFonts w:ascii="Calibri" w:eastAsia="Times New Roman" w:hAnsi="Calibri" w:cs="Calibri"/>
          <w:b/>
          <w:bCs/>
          <w:color w:val="2E75B6"/>
          <w:position w:val="1"/>
          <w:sz w:val="26"/>
          <w:szCs w:val="26"/>
          <w:shd w:val="clear" w:color="auto" w:fill="EDEBE9"/>
        </w:rPr>
        <w:t xml:space="preserve">[X to Y YEARS] were due to supervision violations. </w:t>
      </w:r>
      <w:r>
        <w:t xml:space="preserve"> </w:t>
      </w:r>
    </w:p>
    <w:p w14:paraId="01484F4F" w14:textId="4E1733BC" w:rsidR="006165E9" w:rsidRDefault="006165E9" w:rsidP="00C2733E"/>
    <w:p w14:paraId="6B288950" w14:textId="26298501" w:rsidR="006165E9" w:rsidRDefault="006165E9" w:rsidP="00C2733E">
      <w:r>
        <w:t>[Insert graph and tables]</w:t>
      </w:r>
    </w:p>
    <w:p w14:paraId="21E04A03" w14:textId="348415FB" w:rsidR="006165E9" w:rsidRDefault="006165E9" w:rsidP="00C2733E"/>
    <w:p w14:paraId="4A4BFD33" w14:textId="77B1640B" w:rsidR="006165E9" w:rsidRPr="005F0153" w:rsidRDefault="006165E9" w:rsidP="00C2733E">
      <w:r>
        <w:t xml:space="preserve">Second major data point: </w:t>
      </w:r>
      <w:r>
        <w:rPr>
          <w:rFonts w:ascii="Calibri" w:eastAsia="Times New Roman" w:hAnsi="Calibri" w:cs="Calibri"/>
          <w:b/>
          <w:bCs/>
          <w:color w:val="2E75B6"/>
          <w:position w:val="1"/>
          <w:sz w:val="26"/>
          <w:szCs w:val="26"/>
          <w:shd w:val="clear" w:color="auto" w:fill="EDEBE9"/>
        </w:rPr>
        <w:t xml:space="preserve">In [STATE NAME], [X PERCENT] of </w:t>
      </w:r>
      <w:r w:rsidR="00274302">
        <w:rPr>
          <w:rFonts w:ascii="Calibri" w:eastAsia="Times New Roman" w:hAnsi="Calibri" w:cs="Calibri"/>
          <w:b/>
          <w:bCs/>
          <w:color w:val="2E75B6"/>
          <w:position w:val="1"/>
          <w:sz w:val="26"/>
          <w:szCs w:val="26"/>
          <w:shd w:val="clear" w:color="auto" w:fill="EDEBE9"/>
        </w:rPr>
        <w:t xml:space="preserve">people were incarcerated for supervision violations </w:t>
      </w:r>
      <w:commentRangeStart w:id="157"/>
      <w:r>
        <w:rPr>
          <w:rFonts w:ascii="Calibri" w:eastAsia="Times New Roman" w:hAnsi="Calibri" w:cs="Calibri"/>
          <w:b/>
          <w:bCs/>
          <w:color w:val="2E75B6"/>
          <w:position w:val="1"/>
          <w:sz w:val="26"/>
          <w:szCs w:val="26"/>
          <w:shd w:val="clear" w:color="auto" w:fill="EDEBE9"/>
        </w:rPr>
        <w:t>in</w:t>
      </w:r>
      <w:r w:rsidR="00274302">
        <w:rPr>
          <w:rFonts w:ascii="Calibri" w:eastAsia="Times New Roman" w:hAnsi="Calibri" w:cs="Calibri"/>
          <w:b/>
          <w:bCs/>
          <w:color w:val="2E75B6"/>
          <w:position w:val="1"/>
          <w:sz w:val="26"/>
          <w:szCs w:val="26"/>
          <w:shd w:val="clear" w:color="auto" w:fill="EDEBE9"/>
        </w:rPr>
        <w:t>/from</w:t>
      </w:r>
      <w:r>
        <w:rPr>
          <w:rFonts w:ascii="Calibri" w:eastAsia="Times New Roman" w:hAnsi="Calibri" w:cs="Calibri"/>
          <w:b/>
          <w:bCs/>
          <w:color w:val="2E75B6"/>
          <w:position w:val="1"/>
          <w:sz w:val="26"/>
          <w:szCs w:val="26"/>
          <w:shd w:val="clear" w:color="auto" w:fill="EDEBE9"/>
        </w:rPr>
        <w:t xml:space="preserve"> </w:t>
      </w:r>
      <w:commentRangeEnd w:id="157"/>
      <w:r w:rsidR="00274302">
        <w:rPr>
          <w:rStyle w:val="CommentReference"/>
        </w:rPr>
        <w:commentReference w:id="157"/>
      </w:r>
      <w:r>
        <w:rPr>
          <w:rFonts w:ascii="Calibri" w:eastAsia="Times New Roman" w:hAnsi="Calibri" w:cs="Calibri"/>
          <w:b/>
          <w:bCs/>
          <w:color w:val="2E75B6"/>
          <w:position w:val="1"/>
          <w:sz w:val="26"/>
          <w:szCs w:val="26"/>
          <w:shd w:val="clear" w:color="auto" w:fill="EDEBE9"/>
        </w:rPr>
        <w:t>[FROM X to Y YEARS].</w:t>
      </w:r>
    </w:p>
    <w:p w14:paraId="137A3476" w14:textId="523B606B" w:rsidR="00760FD1" w:rsidRDefault="00760FD1" w:rsidP="00C2733E"/>
    <w:p w14:paraId="1FEC5357" w14:textId="77777777" w:rsidR="00274302" w:rsidRDefault="00274302" w:rsidP="00274302">
      <w:r>
        <w:t>[Insert graph and tables]</w:t>
      </w:r>
    </w:p>
    <w:p w14:paraId="4AEEC2A3" w14:textId="4845F384" w:rsidR="00760FD1" w:rsidRDefault="00760FD1" w:rsidP="00C2733E"/>
    <w:p w14:paraId="3E9BF0A9" w14:textId="5FCC9629" w:rsidR="00274302" w:rsidRDefault="00274302" w:rsidP="00C2733E">
      <w:r>
        <w:t>State Notes</w:t>
      </w:r>
    </w:p>
    <w:p w14:paraId="46A989A9" w14:textId="01AC6162" w:rsidR="00274302" w:rsidRDefault="00274302" w:rsidP="00C2733E"/>
    <w:p w14:paraId="4D209F2D" w14:textId="1770D29F" w:rsidR="00274302" w:rsidRPr="00C2733E" w:rsidRDefault="00274302" w:rsidP="00C2733E">
      <w:r>
        <w:t>[Will be provided in an excel spread sheet.]</w:t>
      </w:r>
    </w:p>
    <w:sectPr w:rsidR="00274302" w:rsidRPr="00C2733E" w:rsidSect="00F373CA">
      <w:footnotePr>
        <w:numRestart w:val="eachPage"/>
      </w:footnotePr>
      <w:pgSz w:w="12240" w:h="15840" w:code="1"/>
      <w:pgMar w:top="720" w:right="720" w:bottom="720" w:left="72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 Roberts" w:date="2021-05-05T14:38:00Z" w:initials="MR">
    <w:p w14:paraId="04F05821" w14:textId="1C4632EB" w:rsidR="00106834" w:rsidRDefault="00106834">
      <w:pPr>
        <w:pStyle w:val="CommentText"/>
      </w:pPr>
      <w:r>
        <w:rPr>
          <w:rStyle w:val="CommentReference"/>
        </w:rPr>
        <w:annotationRef/>
      </w:r>
      <w:r>
        <w:t>Jess: We want to throw out any 2017 metrics, correct?</w:t>
      </w:r>
      <w:r w:rsidR="007B09A6">
        <w:t xml:space="preserve"> I recall us discussing how 2017 data isn’t reliable.</w:t>
      </w:r>
    </w:p>
  </w:comment>
  <w:comment w:id="1" w:author="Jessica Saunders" w:date="2021-05-05T14:30:00Z" w:initials="JS">
    <w:p w14:paraId="00FDF7C1" w14:textId="68EF5D36" w:rsidR="004F361A" w:rsidRDefault="004F361A">
      <w:pPr>
        <w:pStyle w:val="CommentText"/>
      </w:pPr>
      <w:r>
        <w:rPr>
          <w:rStyle w:val="CommentReference"/>
        </w:rPr>
        <w:annotationRef/>
      </w:r>
      <w:r>
        <w:t xml:space="preserve">The first report said 2017, but as far as I can tell by looking at the data, it was actually a mix of 2017 and 2018. </w:t>
      </w:r>
      <w:r w:rsidR="0053244A">
        <w:t>Honestly, I’d just remove the year.</w:t>
      </w:r>
    </w:p>
  </w:comment>
  <w:comment w:id="2" w:author="Darby Baham" w:date="2021-05-06T19:44:00Z" w:initials="DB">
    <w:p w14:paraId="4C2544CA" w14:textId="168C134F" w:rsidR="00771A1C" w:rsidRDefault="00771A1C">
      <w:pPr>
        <w:pStyle w:val="CommentText"/>
      </w:pPr>
      <w:r>
        <w:rPr>
          <w:rStyle w:val="CommentReference"/>
        </w:rPr>
        <w:annotationRef/>
      </w:r>
      <w:r>
        <w:t xml:space="preserve">Works for me! It sounds better too </w:t>
      </w:r>
      <w:proofErr w:type="spellStart"/>
      <w:r>
        <w:t>haha</w:t>
      </w:r>
      <w:proofErr w:type="spellEnd"/>
    </w:p>
  </w:comment>
  <w:comment w:id="8" w:author="Darby Baham" w:date="2021-05-05T12:51:00Z" w:initials="DB">
    <w:p w14:paraId="19DE4F0E" w14:textId="6BE30474" w:rsidR="00663428" w:rsidRDefault="00663428">
      <w:pPr>
        <w:pStyle w:val="CommentText"/>
      </w:pPr>
      <w:r>
        <w:rPr>
          <w:rStyle w:val="CommentReference"/>
        </w:rPr>
        <w:annotationRef/>
      </w:r>
      <w:r>
        <w:t>Aren’t these considered supervision violations? If so, can we remove this? I’m including the footnote from the last report that mentions this.</w:t>
      </w:r>
      <w:r w:rsidR="00C40AD3">
        <w:t xml:space="preserve"> </w:t>
      </w:r>
    </w:p>
  </w:comment>
  <w:comment w:id="9" w:author="Mari Roberts" w:date="2021-05-05T14:40:00Z" w:initials="MR">
    <w:p w14:paraId="2D5B3C04" w14:textId="5E5EB7B9" w:rsidR="00106834" w:rsidRDefault="00106834">
      <w:pPr>
        <w:pStyle w:val="CommentText"/>
      </w:pPr>
      <w:r>
        <w:rPr>
          <w:rStyle w:val="CommentReference"/>
        </w:rPr>
        <w:annotationRef/>
      </w:r>
      <w:r>
        <w:t xml:space="preserve">Yes, this </w:t>
      </w:r>
      <w:r w:rsidR="00852327">
        <w:t>can</w:t>
      </w:r>
      <w:r>
        <w:t xml:space="preserve"> be removed. New offenses are included in the total supervision violations number. For example, total admissions for probation violation</w:t>
      </w:r>
      <w:r w:rsidR="007B09A6">
        <w:t>s</w:t>
      </w:r>
      <w:r>
        <w:t xml:space="preserve"> </w:t>
      </w:r>
      <w:r w:rsidR="007B09A6">
        <w:t>are</w:t>
      </w:r>
      <w:r>
        <w:t xml:space="preserve"> the number of new offenses + number of technical violations</w:t>
      </w:r>
      <w:r w:rsidR="007B09A6">
        <w:t xml:space="preserve"> for probation</w:t>
      </w:r>
      <w:r>
        <w:t xml:space="preserve">. </w:t>
      </w:r>
    </w:p>
  </w:comment>
  <w:comment w:id="10" w:author="Jessica Saunders" w:date="2021-05-05T14:32:00Z" w:initials="JS">
    <w:p w14:paraId="02562ED8" w14:textId="393DB134" w:rsidR="004F361A" w:rsidRDefault="004F361A">
      <w:pPr>
        <w:pStyle w:val="CommentText"/>
      </w:pPr>
      <w:r>
        <w:rPr>
          <w:rStyle w:val="CommentReference"/>
        </w:rPr>
        <w:annotationRef/>
      </w:r>
      <w:r>
        <w:t>Agreed – remove “new offense”</w:t>
      </w:r>
    </w:p>
  </w:comment>
  <w:comment w:id="11" w:author="Darby Baham" w:date="2021-05-06T19:45:00Z" w:initials="DB">
    <w:p w14:paraId="16CD6F3B" w14:textId="72BEF25F" w:rsidR="00771A1C" w:rsidRDefault="00771A1C">
      <w:pPr>
        <w:pStyle w:val="CommentText"/>
      </w:pPr>
      <w:r>
        <w:rPr>
          <w:rStyle w:val="CommentReference"/>
        </w:rPr>
        <w:annotationRef/>
      </w:r>
      <w:r>
        <w:t>Thanks!</w:t>
      </w:r>
    </w:p>
  </w:comment>
  <w:comment w:id="16" w:author="Mari Roberts" w:date="2021-05-07T14:51:00Z" w:initials="MR">
    <w:p w14:paraId="261E60A4" w14:textId="4A32F7C4" w:rsidR="000A08C7" w:rsidRDefault="000A08C7">
      <w:pPr>
        <w:pStyle w:val="CommentText"/>
      </w:pPr>
      <w:r>
        <w:rPr>
          <w:rStyle w:val="CommentReference"/>
        </w:rPr>
        <w:annotationRef/>
      </w:r>
      <w:r>
        <w:t xml:space="preserve">This is the change in violation population from 2019 to 2020.The change in violation admissions is 74,038 </w:t>
      </w:r>
    </w:p>
  </w:comment>
  <w:comment w:id="38" w:author="Jessica Saunders" w:date="2021-05-05T14:44:00Z" w:initials="JS">
    <w:p w14:paraId="08059EE2" w14:textId="3DE43266" w:rsidR="00C0609C" w:rsidRDefault="00C0609C">
      <w:pPr>
        <w:pStyle w:val="CommentText"/>
      </w:pPr>
      <w:r>
        <w:rPr>
          <w:rStyle w:val="CommentReference"/>
        </w:rPr>
        <w:annotationRef/>
      </w:r>
      <w:r>
        <w:t xml:space="preserve">We can it was reduced across the nation, but we can’t say the types of jurisdictions or communities. (Our analysis is at the state level – so it doesn’t allow us to draw conclusions about patterns within states).  </w:t>
      </w:r>
      <w:proofErr w:type="gramStart"/>
      <w:r>
        <w:t>So</w:t>
      </w:r>
      <w:proofErr w:type="gramEnd"/>
      <w:r>
        <w:t xml:space="preserve"> you can say rural states, coastal states, states with high density, etc. – just not communities.</w:t>
      </w:r>
    </w:p>
  </w:comment>
  <w:comment w:id="39" w:author="Darby Baham" w:date="2021-05-06T19:47:00Z" w:initials="DB">
    <w:p w14:paraId="67CCF3A0" w14:textId="7945D33B" w:rsidR="00771A1C" w:rsidRDefault="00771A1C">
      <w:pPr>
        <w:pStyle w:val="CommentText"/>
      </w:pPr>
      <w:r>
        <w:rPr>
          <w:rStyle w:val="CommentReference"/>
        </w:rPr>
        <w:annotationRef/>
      </w:r>
      <w:r>
        <w:t>That’s perfect. Thanks! How about this?</w:t>
      </w:r>
    </w:p>
  </w:comment>
  <w:comment w:id="75" w:author="Darby Baham" w:date="2021-05-05T13:29:00Z" w:initials="DB">
    <w:p w14:paraId="277D8912" w14:textId="3B0FCEE3" w:rsidR="008E0CAB" w:rsidRDefault="008E0CAB">
      <w:pPr>
        <w:pStyle w:val="CommentText"/>
      </w:pPr>
      <w:r>
        <w:rPr>
          <w:rStyle w:val="CommentReference"/>
        </w:rPr>
        <w:annotationRef/>
      </w:r>
      <w:r>
        <w:t>Or on average/ a range of… whichever metric we decide here.</w:t>
      </w:r>
    </w:p>
  </w:comment>
  <w:comment w:id="76" w:author="Mari Roberts" w:date="2021-05-05T14:57:00Z" w:initials="MR">
    <w:p w14:paraId="30CF306D" w14:textId="09DED999" w:rsidR="007B09A6" w:rsidRDefault="007B09A6">
      <w:pPr>
        <w:pStyle w:val="CommentText"/>
      </w:pPr>
      <w:r>
        <w:rPr>
          <w:rStyle w:val="CommentReference"/>
        </w:rPr>
        <w:annotationRef/>
      </w:r>
      <w:r>
        <w:t>We could include an animation or graph here showing the change from 2019 to 2020.</w:t>
      </w:r>
      <w:r w:rsidR="00500FCA">
        <w:t xml:space="preserve"> The 2020 number is low compared to 2019 and is more of a snapshot than an average.</w:t>
      </w:r>
    </w:p>
  </w:comment>
  <w:comment w:id="78" w:author="Darby Baham" w:date="2021-05-05T13:34:00Z" w:initials="DB">
    <w:p w14:paraId="2DC13419" w14:textId="57CF3E7E" w:rsidR="005B36E1" w:rsidRDefault="005B36E1">
      <w:pPr>
        <w:pStyle w:val="CommentText"/>
      </w:pPr>
      <w:r>
        <w:rPr>
          <w:rStyle w:val="CommentReference"/>
        </w:rPr>
        <w:annotationRef/>
      </w:r>
      <w:r>
        <w:t>Probably want Marshall/Jess to weigh in here specifically.</w:t>
      </w:r>
    </w:p>
  </w:comment>
  <w:comment w:id="86" w:author="Mari Roberts" w:date="2021-05-13T11:17:00Z" w:initials="MR">
    <w:p w14:paraId="15B58215" w14:textId="3443A0AC" w:rsidR="00EE2838" w:rsidRDefault="00EE2838">
      <w:pPr>
        <w:pStyle w:val="CommentText"/>
      </w:pPr>
      <w:r>
        <w:rPr>
          <w:rStyle w:val="CommentReference"/>
        </w:rPr>
        <w:annotationRef/>
      </w:r>
      <w:r>
        <w:t xml:space="preserve">Or we could say “9 states saw a </w:t>
      </w:r>
      <w:r w:rsidR="00FD567E">
        <w:t>more than a 5% drop.”</w:t>
      </w:r>
    </w:p>
  </w:comment>
  <w:comment w:id="94" w:author="Darby Baham" w:date="2021-05-05T13:09:00Z" w:initials="DB">
    <w:p w14:paraId="24F6BF82" w14:textId="77FF64B8" w:rsidR="00487CC3" w:rsidRDefault="00487CC3">
      <w:pPr>
        <w:pStyle w:val="CommentText"/>
      </w:pPr>
      <w:r>
        <w:rPr>
          <w:rStyle w:val="CommentReference"/>
        </w:rPr>
        <w:annotationRef/>
      </w:r>
      <w:r>
        <w:t xml:space="preserve">In the last report, we had these definitions. Not sure these are </w:t>
      </w:r>
      <w:r w:rsidR="002668F1">
        <w:t xml:space="preserve">all </w:t>
      </w:r>
      <w:r>
        <w:t>relevant anymore.</w:t>
      </w:r>
      <w:r w:rsidR="002668F1">
        <w:t xml:space="preserve"> Please review which ones I modified and included and let me know if the language I used is correct/accurate.</w:t>
      </w:r>
    </w:p>
    <w:p w14:paraId="73539F8B" w14:textId="77777777" w:rsidR="00487CC3" w:rsidRDefault="00487CC3">
      <w:pPr>
        <w:pStyle w:val="CommentText"/>
      </w:pPr>
    </w:p>
    <w:p w14:paraId="03AC35D2" w14:textId="77777777" w:rsidR="00487CC3" w:rsidRPr="00487CC3" w:rsidRDefault="00487CC3" w:rsidP="00487CC3">
      <w:pPr>
        <w:numPr>
          <w:ilvl w:val="0"/>
          <w:numId w:val="2"/>
        </w:numPr>
        <w:pBdr>
          <w:top w:val="single" w:sz="2" w:space="15" w:color="E2E8F0"/>
          <w:left w:val="single" w:sz="2" w:space="15" w:color="E2E8F0"/>
          <w:bottom w:val="single" w:sz="2" w:space="15" w:color="E2E8F0"/>
          <w:right w:val="single" w:sz="2" w:space="15" w:color="E2E8F0"/>
        </w:pBdr>
        <w:shd w:val="clear" w:color="auto" w:fill="F0F0F0"/>
        <w:spacing w:before="100" w:beforeAutospacing="1" w:after="100" w:afterAutospacing="1"/>
        <w:rPr>
          <w:rFonts w:ascii="Lora" w:eastAsia="Times New Roman" w:hAnsi="Lora" w:cs="Times New Roman"/>
          <w:color w:val="000000"/>
          <w:sz w:val="27"/>
          <w:szCs w:val="27"/>
        </w:rPr>
      </w:pPr>
      <w:r w:rsidRPr="00487CC3">
        <w:rPr>
          <w:rFonts w:ascii="Arial" w:eastAsia="Times New Roman" w:hAnsi="Arial" w:cs="Arial"/>
          <w:color w:val="02649C"/>
          <w:sz w:val="30"/>
          <w:szCs w:val="30"/>
          <w:bdr w:val="single" w:sz="2" w:space="0" w:color="E2E8F0" w:frame="1"/>
        </w:rPr>
        <w:t>Violation total:</w:t>
      </w:r>
      <w:r w:rsidRPr="00487CC3">
        <w:rPr>
          <w:rFonts w:ascii="Lora" w:eastAsia="Times New Roman" w:hAnsi="Lora" w:cs="Times New Roman"/>
          <w:color w:val="000000"/>
          <w:sz w:val="27"/>
          <w:szCs w:val="27"/>
        </w:rPr>
        <w:t> Admissions to state-funded incarceration as a result of a violation of supervision conditions.</w:t>
      </w:r>
    </w:p>
    <w:p w14:paraId="00997709" w14:textId="77777777" w:rsidR="00487CC3" w:rsidRPr="00487CC3" w:rsidRDefault="00487CC3" w:rsidP="00487CC3">
      <w:pPr>
        <w:numPr>
          <w:ilvl w:val="0"/>
          <w:numId w:val="2"/>
        </w:numPr>
        <w:pBdr>
          <w:top w:val="single" w:sz="2" w:space="15" w:color="E2E8F0"/>
          <w:left w:val="single" w:sz="2" w:space="15" w:color="E2E8F0"/>
          <w:bottom w:val="single" w:sz="2" w:space="15" w:color="E2E8F0"/>
          <w:right w:val="single" w:sz="2" w:space="15" w:color="E2E8F0"/>
        </w:pBdr>
        <w:shd w:val="clear" w:color="auto" w:fill="F0F0F0"/>
        <w:spacing w:before="100" w:beforeAutospacing="1" w:after="100" w:afterAutospacing="1"/>
        <w:rPr>
          <w:rFonts w:ascii="Lora" w:eastAsia="Times New Roman" w:hAnsi="Lora" w:cs="Times New Roman"/>
          <w:color w:val="000000"/>
          <w:sz w:val="27"/>
          <w:szCs w:val="27"/>
        </w:rPr>
      </w:pPr>
      <w:r w:rsidRPr="00487CC3">
        <w:rPr>
          <w:rFonts w:ascii="Arial" w:eastAsia="Times New Roman" w:hAnsi="Arial" w:cs="Arial"/>
          <w:color w:val="02649C"/>
          <w:sz w:val="30"/>
          <w:szCs w:val="30"/>
          <w:bdr w:val="single" w:sz="2" w:space="0" w:color="E2E8F0" w:frame="1"/>
        </w:rPr>
        <w:t>Non-violation total:</w:t>
      </w:r>
      <w:r w:rsidRPr="00487CC3">
        <w:rPr>
          <w:rFonts w:ascii="Lora" w:eastAsia="Times New Roman" w:hAnsi="Lora" w:cs="Times New Roman"/>
          <w:color w:val="000000"/>
          <w:sz w:val="27"/>
          <w:szCs w:val="27"/>
        </w:rPr>
        <w:t> Admissions to state-funded incarceration that were not the result of a violation of supervision conditions.</w:t>
      </w:r>
    </w:p>
    <w:p w14:paraId="1A783B29" w14:textId="77777777" w:rsidR="00487CC3" w:rsidRPr="00487CC3" w:rsidRDefault="00487CC3" w:rsidP="00487CC3">
      <w:pPr>
        <w:numPr>
          <w:ilvl w:val="0"/>
          <w:numId w:val="2"/>
        </w:numPr>
        <w:pBdr>
          <w:top w:val="single" w:sz="2" w:space="15" w:color="E2E8F0"/>
          <w:left w:val="single" w:sz="2" w:space="15" w:color="E2E8F0"/>
          <w:bottom w:val="single" w:sz="2" w:space="15" w:color="E2E8F0"/>
          <w:right w:val="single" w:sz="2" w:space="15" w:color="E2E8F0"/>
        </w:pBdr>
        <w:shd w:val="clear" w:color="auto" w:fill="F0F0F0"/>
        <w:spacing w:before="100" w:beforeAutospacing="1" w:after="100" w:afterAutospacing="1"/>
        <w:rPr>
          <w:rFonts w:ascii="Lora" w:eastAsia="Times New Roman" w:hAnsi="Lora" w:cs="Times New Roman"/>
          <w:color w:val="000000"/>
          <w:sz w:val="27"/>
          <w:szCs w:val="27"/>
        </w:rPr>
      </w:pPr>
      <w:r w:rsidRPr="00487CC3">
        <w:rPr>
          <w:rFonts w:ascii="Arial" w:eastAsia="Times New Roman" w:hAnsi="Arial" w:cs="Arial"/>
          <w:color w:val="02649C"/>
          <w:sz w:val="30"/>
          <w:szCs w:val="30"/>
          <w:bdr w:val="single" w:sz="2" w:space="0" w:color="E2E8F0" w:frame="1"/>
        </w:rPr>
        <w:t>Probation total:</w:t>
      </w:r>
      <w:r w:rsidRPr="00487CC3">
        <w:rPr>
          <w:rFonts w:ascii="Lora" w:eastAsia="Times New Roman" w:hAnsi="Lora" w:cs="Times New Roman"/>
          <w:color w:val="000000"/>
          <w:sz w:val="27"/>
          <w:szCs w:val="27"/>
        </w:rPr>
        <w:t> Admissions to state-funded incarceration as a result of a violation of probation supervision conditions.</w:t>
      </w:r>
    </w:p>
    <w:p w14:paraId="118251CA" w14:textId="77777777" w:rsidR="00487CC3" w:rsidRPr="00487CC3" w:rsidRDefault="00487CC3" w:rsidP="00487CC3">
      <w:pPr>
        <w:numPr>
          <w:ilvl w:val="0"/>
          <w:numId w:val="2"/>
        </w:numPr>
        <w:pBdr>
          <w:top w:val="single" w:sz="2" w:space="15" w:color="E2E8F0"/>
          <w:left w:val="single" w:sz="2" w:space="15" w:color="E2E8F0"/>
          <w:bottom w:val="single" w:sz="2" w:space="15" w:color="E2E8F0"/>
          <w:right w:val="single" w:sz="2" w:space="15" w:color="E2E8F0"/>
        </w:pBdr>
        <w:shd w:val="clear" w:color="auto" w:fill="F0F0F0"/>
        <w:spacing w:before="100" w:beforeAutospacing="1" w:after="100" w:afterAutospacing="1"/>
        <w:rPr>
          <w:rFonts w:ascii="Lora" w:eastAsia="Times New Roman" w:hAnsi="Lora" w:cs="Times New Roman"/>
          <w:color w:val="000000"/>
          <w:sz w:val="27"/>
          <w:szCs w:val="27"/>
        </w:rPr>
      </w:pPr>
      <w:r w:rsidRPr="00487CC3">
        <w:rPr>
          <w:rFonts w:ascii="Arial" w:eastAsia="Times New Roman" w:hAnsi="Arial" w:cs="Arial"/>
          <w:color w:val="02649C"/>
          <w:sz w:val="30"/>
          <w:szCs w:val="30"/>
          <w:bdr w:val="single" w:sz="2" w:space="0" w:color="E2E8F0" w:frame="1"/>
        </w:rPr>
        <w:t>Parole total:</w:t>
      </w:r>
      <w:r w:rsidRPr="00487CC3">
        <w:rPr>
          <w:rFonts w:ascii="Lora" w:eastAsia="Times New Roman" w:hAnsi="Lora" w:cs="Times New Roman"/>
          <w:color w:val="000000"/>
          <w:sz w:val="27"/>
          <w:szCs w:val="27"/>
        </w:rPr>
        <w:t> Admissions to state-funded incarceration as a result of a violation of parole or post-prison supervision conditions.</w:t>
      </w:r>
    </w:p>
    <w:p w14:paraId="4F8872B5" w14:textId="77777777" w:rsidR="00487CC3" w:rsidRPr="00487CC3" w:rsidRDefault="00487CC3" w:rsidP="00487CC3">
      <w:pPr>
        <w:numPr>
          <w:ilvl w:val="0"/>
          <w:numId w:val="2"/>
        </w:numPr>
        <w:pBdr>
          <w:top w:val="single" w:sz="2" w:space="15" w:color="E2E8F0"/>
          <w:left w:val="single" w:sz="2" w:space="15" w:color="E2E8F0"/>
          <w:bottom w:val="single" w:sz="2" w:space="15" w:color="E2E8F0"/>
          <w:right w:val="single" w:sz="2" w:space="15" w:color="E2E8F0"/>
        </w:pBdr>
        <w:shd w:val="clear" w:color="auto" w:fill="F0F0F0"/>
        <w:spacing w:before="100" w:beforeAutospacing="1" w:after="100" w:afterAutospacing="1"/>
        <w:rPr>
          <w:rFonts w:ascii="Lora" w:eastAsia="Times New Roman" w:hAnsi="Lora" w:cs="Times New Roman"/>
          <w:color w:val="000000"/>
          <w:sz w:val="27"/>
          <w:szCs w:val="27"/>
        </w:rPr>
      </w:pPr>
      <w:r w:rsidRPr="00487CC3">
        <w:rPr>
          <w:rFonts w:ascii="Arial" w:eastAsia="Times New Roman" w:hAnsi="Arial" w:cs="Arial"/>
          <w:color w:val="02649C"/>
          <w:sz w:val="30"/>
          <w:szCs w:val="30"/>
          <w:bdr w:val="single" w:sz="2" w:space="0" w:color="E2E8F0" w:frame="1"/>
        </w:rPr>
        <w:t>Probation new offense:</w:t>
      </w:r>
      <w:r w:rsidRPr="00487CC3">
        <w:rPr>
          <w:rFonts w:ascii="Lora" w:eastAsia="Times New Roman" w:hAnsi="Lora" w:cs="Times New Roman"/>
          <w:color w:val="000000"/>
          <w:sz w:val="27"/>
          <w:szCs w:val="27"/>
        </w:rPr>
        <w:t> Admissions to state-funded incarceration as a result of a new offense violation of probation conditions.</w:t>
      </w:r>
    </w:p>
    <w:p w14:paraId="40A5746A" w14:textId="77777777" w:rsidR="00487CC3" w:rsidRPr="00487CC3" w:rsidRDefault="00487CC3" w:rsidP="00487CC3">
      <w:pPr>
        <w:numPr>
          <w:ilvl w:val="0"/>
          <w:numId w:val="2"/>
        </w:numPr>
        <w:pBdr>
          <w:top w:val="single" w:sz="2" w:space="15" w:color="E2E8F0"/>
          <w:left w:val="single" w:sz="2" w:space="15" w:color="E2E8F0"/>
          <w:bottom w:val="single" w:sz="2" w:space="15" w:color="E2E8F0"/>
          <w:right w:val="single" w:sz="2" w:space="15" w:color="E2E8F0"/>
        </w:pBdr>
        <w:shd w:val="clear" w:color="auto" w:fill="F0F0F0"/>
        <w:spacing w:before="100" w:beforeAutospacing="1" w:after="100" w:afterAutospacing="1"/>
        <w:rPr>
          <w:rFonts w:ascii="Lora" w:eastAsia="Times New Roman" w:hAnsi="Lora" w:cs="Times New Roman"/>
          <w:color w:val="000000"/>
          <w:sz w:val="27"/>
          <w:szCs w:val="27"/>
        </w:rPr>
      </w:pPr>
      <w:r w:rsidRPr="00487CC3">
        <w:rPr>
          <w:rFonts w:ascii="Arial" w:eastAsia="Times New Roman" w:hAnsi="Arial" w:cs="Arial"/>
          <w:color w:val="02649C"/>
          <w:sz w:val="30"/>
          <w:szCs w:val="30"/>
          <w:bdr w:val="single" w:sz="2" w:space="0" w:color="E2E8F0" w:frame="1"/>
        </w:rPr>
        <w:t>Parole new offense:</w:t>
      </w:r>
      <w:r w:rsidRPr="00487CC3">
        <w:rPr>
          <w:rFonts w:ascii="Lora" w:eastAsia="Times New Roman" w:hAnsi="Lora" w:cs="Times New Roman"/>
          <w:color w:val="000000"/>
          <w:sz w:val="27"/>
          <w:szCs w:val="27"/>
        </w:rPr>
        <w:t> Admissions to state-funded incarceration as a result of a new offense violation of parole or post-prison supervision conditions.</w:t>
      </w:r>
    </w:p>
    <w:p w14:paraId="266FE2D2" w14:textId="77777777" w:rsidR="00487CC3" w:rsidRPr="00487CC3" w:rsidRDefault="00487CC3" w:rsidP="00487CC3">
      <w:pPr>
        <w:numPr>
          <w:ilvl w:val="0"/>
          <w:numId w:val="2"/>
        </w:numPr>
        <w:pBdr>
          <w:top w:val="single" w:sz="2" w:space="15" w:color="E2E8F0"/>
          <w:left w:val="single" w:sz="2" w:space="15" w:color="E2E8F0"/>
          <w:bottom w:val="single" w:sz="2" w:space="15" w:color="E2E8F0"/>
          <w:right w:val="single" w:sz="2" w:space="15" w:color="E2E8F0"/>
        </w:pBdr>
        <w:shd w:val="clear" w:color="auto" w:fill="F0F0F0"/>
        <w:spacing w:before="100" w:beforeAutospacing="1" w:after="100" w:afterAutospacing="1"/>
        <w:rPr>
          <w:rFonts w:ascii="Lora" w:eastAsia="Times New Roman" w:hAnsi="Lora" w:cs="Times New Roman"/>
          <w:color w:val="000000"/>
          <w:sz w:val="27"/>
          <w:szCs w:val="27"/>
        </w:rPr>
      </w:pPr>
      <w:r w:rsidRPr="00487CC3">
        <w:rPr>
          <w:rFonts w:ascii="Arial" w:eastAsia="Times New Roman" w:hAnsi="Arial" w:cs="Arial"/>
          <w:color w:val="02649C"/>
          <w:sz w:val="30"/>
          <w:szCs w:val="30"/>
          <w:bdr w:val="single" w:sz="2" w:space="0" w:color="E2E8F0" w:frame="1"/>
        </w:rPr>
        <w:t>Probation technical:</w:t>
      </w:r>
      <w:r w:rsidRPr="00487CC3">
        <w:rPr>
          <w:rFonts w:ascii="Lora" w:eastAsia="Times New Roman" w:hAnsi="Lora" w:cs="Times New Roman"/>
          <w:color w:val="000000"/>
          <w:sz w:val="27"/>
          <w:szCs w:val="27"/>
        </w:rPr>
        <w:t> Admissions to state-funded incarceration as a result of a technical violation of probation conditions.</w:t>
      </w:r>
    </w:p>
    <w:p w14:paraId="2D5D63BD" w14:textId="77777777" w:rsidR="00487CC3" w:rsidRPr="00487CC3" w:rsidRDefault="00487CC3" w:rsidP="00487CC3">
      <w:pPr>
        <w:numPr>
          <w:ilvl w:val="0"/>
          <w:numId w:val="2"/>
        </w:numPr>
        <w:pBdr>
          <w:top w:val="single" w:sz="2" w:space="15" w:color="E2E8F0"/>
          <w:left w:val="single" w:sz="2" w:space="15" w:color="E2E8F0"/>
          <w:bottom w:val="single" w:sz="2" w:space="15" w:color="E2E8F0"/>
          <w:right w:val="single" w:sz="2" w:space="15" w:color="E2E8F0"/>
        </w:pBdr>
        <w:shd w:val="clear" w:color="auto" w:fill="F0F0F0"/>
        <w:spacing w:before="100" w:beforeAutospacing="1" w:after="100" w:afterAutospacing="1"/>
        <w:rPr>
          <w:rFonts w:ascii="Lora" w:eastAsia="Times New Roman" w:hAnsi="Lora" w:cs="Times New Roman"/>
          <w:color w:val="000000"/>
          <w:sz w:val="27"/>
          <w:szCs w:val="27"/>
        </w:rPr>
      </w:pPr>
      <w:r w:rsidRPr="00487CC3">
        <w:rPr>
          <w:rFonts w:ascii="Arial" w:eastAsia="Times New Roman" w:hAnsi="Arial" w:cs="Arial"/>
          <w:color w:val="02649C"/>
          <w:sz w:val="30"/>
          <w:szCs w:val="30"/>
          <w:bdr w:val="single" w:sz="2" w:space="0" w:color="E2E8F0" w:frame="1"/>
        </w:rPr>
        <w:t>Parole technical:</w:t>
      </w:r>
      <w:r w:rsidRPr="00487CC3">
        <w:rPr>
          <w:rFonts w:ascii="Lora" w:eastAsia="Times New Roman" w:hAnsi="Lora" w:cs="Times New Roman"/>
          <w:color w:val="000000"/>
          <w:sz w:val="27"/>
          <w:szCs w:val="27"/>
        </w:rPr>
        <w:t> Admissions to state-funded incarceration as a result of a technical violation of parole or post-prison supervision conditions.</w:t>
      </w:r>
    </w:p>
    <w:p w14:paraId="748B16B6" w14:textId="291DB273" w:rsidR="00487CC3" w:rsidRDefault="00487CC3">
      <w:pPr>
        <w:pStyle w:val="CommentText"/>
      </w:pPr>
    </w:p>
  </w:comment>
  <w:comment w:id="95" w:author="Mari Roberts" w:date="2021-05-05T17:09:00Z" w:initials="MR">
    <w:p w14:paraId="40C7C0AF" w14:textId="57BAD611" w:rsidR="00B719B6" w:rsidRDefault="00B719B6">
      <w:pPr>
        <w:pStyle w:val="CommentText"/>
      </w:pPr>
      <w:r>
        <w:rPr>
          <w:rStyle w:val="CommentReference"/>
        </w:rPr>
        <w:annotationRef/>
      </w:r>
      <w:r>
        <w:t>Can we combine admissions and populations together? See what I wrote in this doc as an example and the survey definitions I attached in the email back to you.</w:t>
      </w:r>
    </w:p>
  </w:comment>
  <w:comment w:id="107" w:author="Darby Baham" w:date="2021-05-05T13:21:00Z" w:initials="DB">
    <w:p w14:paraId="1BC7EACC" w14:textId="251D141F" w:rsidR="002668F1" w:rsidRDefault="002668F1">
      <w:pPr>
        <w:pStyle w:val="CommentText"/>
      </w:pPr>
      <w:r>
        <w:rPr>
          <w:rStyle w:val="CommentReference"/>
        </w:rPr>
        <w:annotationRef/>
      </w:r>
      <w:r>
        <w:t>This feels redundant, but it is what was used in the last report. Anything more concrete we can say here?</w:t>
      </w:r>
    </w:p>
  </w:comment>
  <w:comment w:id="111" w:author="Darby Baham" w:date="2021-05-05T13:22:00Z" w:initials="DB">
    <w:p w14:paraId="6799A5E0" w14:textId="5993F304" w:rsidR="002668F1" w:rsidRDefault="002668F1">
      <w:pPr>
        <w:pStyle w:val="CommentText"/>
      </w:pPr>
      <w:r>
        <w:rPr>
          <w:rStyle w:val="CommentReference"/>
        </w:rPr>
        <w:annotationRef/>
      </w:r>
      <w:r>
        <w:t>This feels redundant, but it is what was used in the last report. Anything more concrete we can say here?</w:t>
      </w:r>
    </w:p>
  </w:comment>
  <w:comment w:id="114" w:author="Darby Baham" w:date="2021-05-05T13:26:00Z" w:initials="DB">
    <w:p w14:paraId="77151215" w14:textId="72EFED22" w:rsidR="00B26B97" w:rsidRDefault="00B26B97">
      <w:pPr>
        <w:pStyle w:val="CommentText"/>
      </w:pPr>
      <w:r>
        <w:rPr>
          <w:rStyle w:val="CommentReference"/>
        </w:rPr>
        <w:annotationRef/>
      </w:r>
      <w:r>
        <w:t>Mari, I need some help on the remaining definitions. Can you add in some short language for each?</w:t>
      </w:r>
    </w:p>
  </w:comment>
  <w:comment w:id="115" w:author="Mari Roberts" w:date="2021-05-05T16:07:00Z" w:initials="MR">
    <w:p w14:paraId="7B3C8955" w14:textId="43D1A68C" w:rsidR="00B3141E" w:rsidRDefault="00B3141E">
      <w:pPr>
        <w:pStyle w:val="CommentText"/>
      </w:pPr>
      <w:r>
        <w:rPr>
          <w:rStyle w:val="CommentReference"/>
        </w:rPr>
        <w:annotationRef/>
      </w:r>
      <w:r>
        <w:t>Can we combine admissions and populations together? See what I wrote in this doc as an example and the survey definitions I attached in the email back to you.</w:t>
      </w:r>
    </w:p>
  </w:comment>
  <w:comment w:id="127" w:author="Jessica Saunders" w:date="2021-05-06T16:21:00Z" w:initials="JS">
    <w:p w14:paraId="71C51F87" w14:textId="59A7A165" w:rsidR="004738E5" w:rsidRDefault="004738E5">
      <w:pPr>
        <w:pStyle w:val="CommentText"/>
      </w:pPr>
      <w:r>
        <w:rPr>
          <w:rStyle w:val="CommentReference"/>
        </w:rPr>
        <w:annotationRef/>
      </w:r>
      <w:r>
        <w:t>I like Mari’s simplified and de-</w:t>
      </w:r>
      <w:proofErr w:type="spellStart"/>
      <w:r>
        <w:t>deplicated</w:t>
      </w:r>
      <w:proofErr w:type="spellEnd"/>
      <w:r>
        <w:t xml:space="preserve"> definitions</w:t>
      </w:r>
    </w:p>
  </w:comment>
  <w:comment w:id="96" w:author="Darby Baham" w:date="2021-05-06T19:54:00Z" w:initials="DB">
    <w:p w14:paraId="51E6823C" w14:textId="77777777" w:rsidR="00F12F80" w:rsidRDefault="00F12F80">
      <w:pPr>
        <w:pStyle w:val="CommentText"/>
      </w:pPr>
      <w:r>
        <w:rPr>
          <w:rStyle w:val="CommentReference"/>
        </w:rPr>
        <w:annotationRef/>
      </w:r>
      <w:r>
        <w:t xml:space="preserve">Thanks, Jess and Mari. I like your way of coupling the definitions. </w:t>
      </w:r>
    </w:p>
    <w:p w14:paraId="2CA64CDA" w14:textId="77777777" w:rsidR="00B243A0" w:rsidRDefault="00B243A0">
      <w:pPr>
        <w:pStyle w:val="CommentText"/>
      </w:pPr>
    </w:p>
    <w:p w14:paraId="7ECE0B82" w14:textId="697C49D0" w:rsidR="00B243A0" w:rsidRDefault="00B243A0">
      <w:pPr>
        <w:pStyle w:val="CommentText"/>
      </w:pPr>
      <w:r>
        <w:t>Am I overthinking that we are defining technical violations and new offenses with themselves, though? It sort of feels like we’re saying “a burger is a food item created by someone making a burger” lol… but maybe this is as specific as we can get given the material. What do you think?</w:t>
      </w:r>
    </w:p>
  </w:comment>
  <w:comment w:id="141" w:author="Darby Baham" w:date="2021-05-05T13:43:00Z" w:initials="DB">
    <w:p w14:paraId="44494FB8" w14:textId="1BB07DE5" w:rsidR="0000083A" w:rsidRDefault="0000083A">
      <w:pPr>
        <w:pStyle w:val="CommentText"/>
      </w:pPr>
      <w:r>
        <w:rPr>
          <w:rStyle w:val="CommentReference"/>
        </w:rPr>
        <w:annotationRef/>
      </w:r>
      <w:r>
        <w:t>Mari: I used the old shortened methodology blurb to help build this out, but please make changes as necessary.</w:t>
      </w:r>
    </w:p>
  </w:comment>
  <w:comment w:id="148" w:author="Mari Roberts" w:date="2021-05-05T16:58:00Z" w:initials="MR">
    <w:p w14:paraId="04AEC235" w14:textId="4DBC95D2" w:rsidR="00FD5AF6" w:rsidRDefault="00FD5AF6">
      <w:pPr>
        <w:pStyle w:val="CommentText"/>
      </w:pPr>
      <w:r>
        <w:rPr>
          <w:rStyle w:val="CommentReference"/>
        </w:rPr>
        <w:annotationRef/>
      </w:r>
      <w:r>
        <w:t>42 states submitted admissions data. 40 states submitted population data but AL has to be thrown out, making it 39 states. It’s possible that VA will be submitting data soon (see my email to Michael) so these numbers could change.</w:t>
      </w:r>
    </w:p>
  </w:comment>
  <w:comment w:id="151" w:author="Darby Baham" w:date="2021-05-05T13:52:00Z" w:initials="DB">
    <w:p w14:paraId="68EBF684" w14:textId="47C59045" w:rsidR="006165E9" w:rsidRDefault="006165E9">
      <w:pPr>
        <w:pStyle w:val="CommentText"/>
      </w:pPr>
      <w:r>
        <w:rPr>
          <w:rStyle w:val="CommentReference"/>
        </w:rPr>
        <w:annotationRef/>
      </w:r>
      <w:r>
        <w:t>Mari: I know we talked about including a statement in this section to highlight how many fewer people went to prison in 2020 for each state, but not sure where it fits given the narrative. LMK if you see a place for it.</w:t>
      </w:r>
    </w:p>
  </w:comment>
  <w:comment w:id="152" w:author="Mari Roberts" w:date="2021-05-05T17:11:00Z" w:initials="MR">
    <w:p w14:paraId="77DBB948" w14:textId="5B850554" w:rsidR="00495D9F" w:rsidRDefault="00495D9F">
      <w:pPr>
        <w:pStyle w:val="CommentText"/>
      </w:pPr>
      <w:r>
        <w:rPr>
          <w:rStyle w:val="CommentReference"/>
        </w:rPr>
        <w:annotationRef/>
      </w:r>
      <w:r>
        <w:t>I see what you mean. This sounds good. Our audience can see numbers in the graph below.</w:t>
      </w:r>
    </w:p>
  </w:comment>
  <w:comment w:id="153" w:author="Darby Baham" w:date="2021-05-06T19:58:00Z" w:initials="DB">
    <w:p w14:paraId="6028B02A" w14:textId="14D46BE0" w:rsidR="00B243A0" w:rsidRDefault="00B243A0">
      <w:pPr>
        <w:pStyle w:val="CommentText"/>
      </w:pPr>
      <w:r>
        <w:rPr>
          <w:rStyle w:val="CommentReference"/>
        </w:rPr>
        <w:annotationRef/>
      </w:r>
      <w:r>
        <w:t>Okay, thanks!</w:t>
      </w:r>
    </w:p>
  </w:comment>
  <w:comment w:id="156" w:author="Darby Baham" w:date="2021-05-05T13:58:00Z" w:initials="DB">
    <w:p w14:paraId="3C851CBF" w14:textId="671E02ED" w:rsidR="00274302" w:rsidRDefault="00274302">
      <w:pPr>
        <w:pStyle w:val="CommentText"/>
      </w:pPr>
      <w:r>
        <w:rPr>
          <w:rStyle w:val="CommentReference"/>
        </w:rPr>
        <w:annotationRef/>
      </w:r>
      <w:r>
        <w:t>Depending on if we have more than 1 year to include for that state.</w:t>
      </w:r>
    </w:p>
  </w:comment>
  <w:comment w:id="157" w:author="Darby Baham" w:date="2021-05-05T14:00:00Z" w:initials="DB">
    <w:p w14:paraId="6B57FDB8" w14:textId="7D18AC1F" w:rsidR="00274302" w:rsidRDefault="00274302">
      <w:pPr>
        <w:pStyle w:val="CommentText"/>
      </w:pPr>
      <w:r>
        <w:rPr>
          <w:rStyle w:val="CommentReference"/>
        </w:rPr>
        <w:annotationRef/>
      </w:r>
      <w:r>
        <w:t>Depending on if we have more than 1 year to include for that state.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F05821" w15:done="0"/>
  <w15:commentEx w15:paraId="00FDF7C1" w15:paraIdParent="04F05821" w15:done="0"/>
  <w15:commentEx w15:paraId="4C2544CA" w15:paraIdParent="04F05821" w15:done="0"/>
  <w15:commentEx w15:paraId="19DE4F0E" w15:done="0"/>
  <w15:commentEx w15:paraId="2D5B3C04" w15:paraIdParent="19DE4F0E" w15:done="0"/>
  <w15:commentEx w15:paraId="02562ED8" w15:paraIdParent="19DE4F0E" w15:done="0"/>
  <w15:commentEx w15:paraId="16CD6F3B" w15:paraIdParent="19DE4F0E" w15:done="0"/>
  <w15:commentEx w15:paraId="261E60A4" w15:done="0"/>
  <w15:commentEx w15:paraId="08059EE2" w15:done="0"/>
  <w15:commentEx w15:paraId="67CCF3A0" w15:paraIdParent="08059EE2" w15:done="0"/>
  <w15:commentEx w15:paraId="277D8912" w15:done="0"/>
  <w15:commentEx w15:paraId="30CF306D" w15:paraIdParent="277D8912" w15:done="0"/>
  <w15:commentEx w15:paraId="2DC13419" w15:done="0"/>
  <w15:commentEx w15:paraId="15B58215" w15:done="0"/>
  <w15:commentEx w15:paraId="748B16B6" w15:done="0"/>
  <w15:commentEx w15:paraId="40C7C0AF" w15:paraIdParent="748B16B6" w15:done="0"/>
  <w15:commentEx w15:paraId="1BC7EACC" w15:done="0"/>
  <w15:commentEx w15:paraId="6799A5E0" w15:done="0"/>
  <w15:commentEx w15:paraId="77151215" w15:done="0"/>
  <w15:commentEx w15:paraId="7B3C8955" w15:paraIdParent="77151215" w15:done="0"/>
  <w15:commentEx w15:paraId="71C51F87" w15:done="0"/>
  <w15:commentEx w15:paraId="7ECE0B82" w15:done="0"/>
  <w15:commentEx w15:paraId="44494FB8" w15:done="1"/>
  <w15:commentEx w15:paraId="04AEC235" w15:done="0"/>
  <w15:commentEx w15:paraId="68EBF684" w15:done="0"/>
  <w15:commentEx w15:paraId="77DBB948" w15:paraIdParent="68EBF684" w15:done="0"/>
  <w15:commentEx w15:paraId="6028B02A" w15:paraIdParent="68EBF684" w15:done="0"/>
  <w15:commentEx w15:paraId="3C851CBF" w15:done="0"/>
  <w15:commentEx w15:paraId="6B57F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D2C55" w16cex:dateUtc="2021-05-05T18:38:00Z"/>
  <w16cex:commentExtensible w16cex:durableId="243D2A97" w16cex:dateUtc="2021-05-05T21:30:00Z"/>
  <w16cex:commentExtensible w16cex:durableId="243EC5AB" w16cex:dateUtc="2021-05-06T23:44:00Z"/>
  <w16cex:commentExtensible w16cex:durableId="243D1368" w16cex:dateUtc="2021-05-05T16:51:00Z"/>
  <w16cex:commentExtensible w16cex:durableId="243D2CD8" w16cex:dateUtc="2021-05-05T18:40:00Z"/>
  <w16cex:commentExtensible w16cex:durableId="243D2B03" w16cex:dateUtc="2021-05-05T21:32:00Z"/>
  <w16cex:commentExtensible w16cex:durableId="243EC5D4" w16cex:dateUtc="2021-05-06T23:45:00Z"/>
  <w16cex:commentExtensible w16cex:durableId="243FD255" w16cex:dateUtc="2021-05-07T18:51:00Z"/>
  <w16cex:commentExtensible w16cex:durableId="243D2DD2" w16cex:dateUtc="2021-05-05T21:44:00Z"/>
  <w16cex:commentExtensible w16cex:durableId="243EC64F" w16cex:dateUtc="2021-05-06T23:47:00Z"/>
  <w16cex:commentExtensible w16cex:durableId="243D1C28" w16cex:dateUtc="2021-05-05T17:29:00Z"/>
  <w16cex:commentExtensible w16cex:durableId="243D30BE" w16cex:dateUtc="2021-05-05T18:57:00Z"/>
  <w16cex:commentExtensible w16cex:durableId="243D1D5B" w16cex:dateUtc="2021-05-05T17:34:00Z"/>
  <w16cex:commentExtensible w16cex:durableId="24478931" w16cex:dateUtc="2021-05-13T15:17:00Z"/>
  <w16cex:commentExtensible w16cex:durableId="243D1792" w16cex:dateUtc="2021-05-05T17:09:00Z"/>
  <w16cex:commentExtensible w16cex:durableId="243D4FCC" w16cex:dateUtc="2021-05-05T21:09:00Z"/>
  <w16cex:commentExtensible w16cex:durableId="243D1A64" w16cex:dateUtc="2021-05-05T17:21:00Z"/>
  <w16cex:commentExtensible w16cex:durableId="243D1A80" w16cex:dateUtc="2021-05-05T17:22:00Z"/>
  <w16cex:commentExtensible w16cex:durableId="243D1B71" w16cex:dateUtc="2021-05-05T17:26:00Z"/>
  <w16cex:commentExtensible w16cex:durableId="243D4128" w16cex:dateUtc="2021-05-05T20:07:00Z"/>
  <w16cex:commentExtensible w16cex:durableId="243E961B" w16cex:dateUtc="2021-05-06T23:21:00Z"/>
  <w16cex:commentExtensible w16cex:durableId="243EC7EE" w16cex:dateUtc="2021-05-06T23:54:00Z"/>
  <w16cex:commentExtensible w16cex:durableId="243D1F8F" w16cex:dateUtc="2021-05-05T17:43:00Z"/>
  <w16cex:commentExtensible w16cex:durableId="243D4D51" w16cex:dateUtc="2021-05-05T20:58:00Z"/>
  <w16cex:commentExtensible w16cex:durableId="243D2181" w16cex:dateUtc="2021-05-05T17:52:00Z"/>
  <w16cex:commentExtensible w16cex:durableId="243D5055" w16cex:dateUtc="2021-05-05T21:11:00Z"/>
  <w16cex:commentExtensible w16cex:durableId="243EC8FE" w16cex:dateUtc="2021-05-06T23:58:00Z"/>
  <w16cex:commentExtensible w16cex:durableId="243D2315" w16cex:dateUtc="2021-05-05T17:58:00Z"/>
  <w16cex:commentExtensible w16cex:durableId="243D2372" w16cex:dateUtc="2021-05-05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F05821" w16cid:durableId="243D2C55"/>
  <w16cid:commentId w16cid:paraId="00FDF7C1" w16cid:durableId="243D2A97"/>
  <w16cid:commentId w16cid:paraId="4C2544CA" w16cid:durableId="243EC5AB"/>
  <w16cid:commentId w16cid:paraId="19DE4F0E" w16cid:durableId="243D1368"/>
  <w16cid:commentId w16cid:paraId="2D5B3C04" w16cid:durableId="243D2CD8"/>
  <w16cid:commentId w16cid:paraId="02562ED8" w16cid:durableId="243D2B03"/>
  <w16cid:commentId w16cid:paraId="16CD6F3B" w16cid:durableId="243EC5D4"/>
  <w16cid:commentId w16cid:paraId="261E60A4" w16cid:durableId="243FD255"/>
  <w16cid:commentId w16cid:paraId="08059EE2" w16cid:durableId="243D2DD2"/>
  <w16cid:commentId w16cid:paraId="67CCF3A0" w16cid:durableId="243EC64F"/>
  <w16cid:commentId w16cid:paraId="277D8912" w16cid:durableId="243D1C28"/>
  <w16cid:commentId w16cid:paraId="30CF306D" w16cid:durableId="243D30BE"/>
  <w16cid:commentId w16cid:paraId="2DC13419" w16cid:durableId="243D1D5B"/>
  <w16cid:commentId w16cid:paraId="15B58215" w16cid:durableId="24478931"/>
  <w16cid:commentId w16cid:paraId="748B16B6" w16cid:durableId="243D1792"/>
  <w16cid:commentId w16cid:paraId="40C7C0AF" w16cid:durableId="243D4FCC"/>
  <w16cid:commentId w16cid:paraId="1BC7EACC" w16cid:durableId="243D1A64"/>
  <w16cid:commentId w16cid:paraId="6799A5E0" w16cid:durableId="243D1A80"/>
  <w16cid:commentId w16cid:paraId="77151215" w16cid:durableId="243D1B71"/>
  <w16cid:commentId w16cid:paraId="7B3C8955" w16cid:durableId="243D4128"/>
  <w16cid:commentId w16cid:paraId="71C51F87" w16cid:durableId="243E961B"/>
  <w16cid:commentId w16cid:paraId="7ECE0B82" w16cid:durableId="243EC7EE"/>
  <w16cid:commentId w16cid:paraId="44494FB8" w16cid:durableId="243D1F8F"/>
  <w16cid:commentId w16cid:paraId="04AEC235" w16cid:durableId="243D4D51"/>
  <w16cid:commentId w16cid:paraId="68EBF684" w16cid:durableId="243D2181"/>
  <w16cid:commentId w16cid:paraId="77DBB948" w16cid:durableId="243D5055"/>
  <w16cid:commentId w16cid:paraId="6028B02A" w16cid:durableId="243EC8FE"/>
  <w16cid:commentId w16cid:paraId="3C851CBF" w16cid:durableId="243D2315"/>
  <w16cid:commentId w16cid:paraId="6B57FDB8" w16cid:durableId="243D23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2FA11" w14:textId="77777777" w:rsidR="00491AA6" w:rsidRDefault="00491AA6" w:rsidP="00663428">
      <w:r>
        <w:separator/>
      </w:r>
    </w:p>
  </w:endnote>
  <w:endnote w:type="continuationSeparator" w:id="0">
    <w:p w14:paraId="38C999D1" w14:textId="77777777" w:rsidR="00491AA6" w:rsidRDefault="00491AA6" w:rsidP="0066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libri"/>
    <w:charset w:val="4D"/>
    <w:family w:val="auto"/>
    <w:pitch w:val="variable"/>
    <w:sig w:usb0="800002A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0CEEB" w14:textId="77777777" w:rsidR="00491AA6" w:rsidRDefault="00491AA6" w:rsidP="00663428">
      <w:r>
        <w:separator/>
      </w:r>
    </w:p>
  </w:footnote>
  <w:footnote w:type="continuationSeparator" w:id="0">
    <w:p w14:paraId="1C68B515" w14:textId="77777777" w:rsidR="00491AA6" w:rsidRDefault="00491AA6" w:rsidP="00663428">
      <w:r>
        <w:continuationSeparator/>
      </w:r>
    </w:p>
  </w:footnote>
  <w:footnote w:id="1">
    <w:p w14:paraId="59EF5710" w14:textId="77777777" w:rsidR="00663428" w:rsidRPr="00663428" w:rsidRDefault="00663428" w:rsidP="00663428">
      <w:pPr>
        <w:rPr>
          <w:rFonts w:ascii="Times New Roman" w:eastAsia="Times New Roman" w:hAnsi="Times New Roman" w:cs="Times New Roman"/>
          <w:sz w:val="16"/>
          <w:szCs w:val="16"/>
        </w:rPr>
      </w:pPr>
      <w:r w:rsidRPr="00663428">
        <w:rPr>
          <w:rStyle w:val="FootnoteReference"/>
          <w:sz w:val="16"/>
          <w:szCs w:val="16"/>
        </w:rPr>
        <w:footnoteRef/>
      </w:r>
      <w:r w:rsidRPr="00663428">
        <w:rPr>
          <w:sz w:val="16"/>
          <w:szCs w:val="16"/>
        </w:rPr>
        <w:t xml:space="preserve"> Whether an incarceration is the result of a new offense or technical violation is often difficult and problematic to delineate, even in states with available data. Most states do not consider a supervision violation to be the result of a new offense unless a new felony conviction is present, meaning technical violations may include misdemeanor convictions or new arrests. "Prison" includes county jail if the county was reimbursed by the state for a person’s incarceration, which occurs in some, but not all, states. Supervision violations may include revocations (i.e., unsuccessful terminations of a supervision and completion of a sentence in prison or jail) or short-term sanctions (i.e., probation or parole jurisdiction is maintained and the person is incarcerated for a short period of time in prison or jail). Not all states impose or include short-term sanctions in their count of supervision violations. See state-specific snapshots for more information on state-specific definitions. In states where technical violations were not provided, all violations and associated costs were counted as new offense violations.</w:t>
      </w:r>
    </w:p>
    <w:p w14:paraId="26122A4E" w14:textId="4DEBDCD3" w:rsidR="00663428" w:rsidRDefault="00663428">
      <w:pPr>
        <w:pStyle w:val="FootnoteText"/>
      </w:pPr>
    </w:p>
  </w:footnote>
  <w:footnote w:id="2">
    <w:p w14:paraId="50476BC1" w14:textId="193DC0FF" w:rsidR="002B20E8" w:rsidRDefault="002B20E8">
      <w:pPr>
        <w:pStyle w:val="FootnoteText"/>
      </w:pPr>
      <w:r>
        <w:rPr>
          <w:rStyle w:val="FootnoteReference"/>
        </w:rPr>
        <w:footnoteRef/>
      </w:r>
      <w:r>
        <w:t xml:space="preserve"> </w:t>
      </w:r>
      <w:r w:rsidRPr="00663428">
        <w:rPr>
          <w:sz w:val="16"/>
          <w:szCs w:val="16"/>
        </w:rPr>
        <w:t>Whether an incarceration is the result of a new offense or technical violation is often difficult and problematic to delineate, even in states with available data. Most states do not consider a supervision violation to be the result of a new offense unless a new felony conviction is present, meaning technical violations may include misdemeanor convictions or new arrests. "Prison" includes county jail if the county was reimbursed by the state for a person’s incarceration, which occurs in some, but not all, states. Supervision violations may include revocations (i.e., unsuccessful terminations of a supervision and completion of a sentence in prison or jail) or short-term sanctions (i.e., probation or parole jurisdiction is maintained and the person is incarcerated for a short period of time in prison or jail). Not all states impose or include short-term sanctions in their count of supervision violations. See state-specific snapshots for more information on state-specific definitions. In states where technical violations were not provided, all violations and associated costs were counted as new offense violations.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67"/>
    <w:multiLevelType w:val="hybridMultilevel"/>
    <w:tmpl w:val="DCCCFDCA"/>
    <w:lvl w:ilvl="0" w:tplc="307C4B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C5430"/>
    <w:multiLevelType w:val="multilevel"/>
    <w:tmpl w:val="F34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by Baham">
    <w15:presenceInfo w15:providerId="AD" w15:userId="S::dbaham@csg.org::b2d823cb-763f-4c5b-ab9c-5868c8865b16"/>
  </w15:person>
  <w15:person w15:author="Jessica Saunders">
    <w15:presenceInfo w15:providerId="AD" w15:userId="S::jsaunders@csg.org::588fdb81-219a-40e7-8105-f94c1567a532"/>
  </w15:person>
  <w15:person w15:author="Mari Roberts">
    <w15:presenceInfo w15:providerId="AD" w15:userId="S::mroberts@csg.org::20e22411-9cff-4ab0-9b05-6a187e75b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19"/>
    <w:rsid w:val="0000083A"/>
    <w:rsid w:val="00003AA3"/>
    <w:rsid w:val="00013CA6"/>
    <w:rsid w:val="00046A03"/>
    <w:rsid w:val="00062AFB"/>
    <w:rsid w:val="000A08C7"/>
    <w:rsid w:val="00106834"/>
    <w:rsid w:val="001A61A4"/>
    <w:rsid w:val="001E4670"/>
    <w:rsid w:val="002323C5"/>
    <w:rsid w:val="00241A48"/>
    <w:rsid w:val="00242CFB"/>
    <w:rsid w:val="002668F1"/>
    <w:rsid w:val="00274302"/>
    <w:rsid w:val="00285F5E"/>
    <w:rsid w:val="002B20E8"/>
    <w:rsid w:val="002F55F5"/>
    <w:rsid w:val="00322C43"/>
    <w:rsid w:val="003769BF"/>
    <w:rsid w:val="003B3C88"/>
    <w:rsid w:val="004738E5"/>
    <w:rsid w:val="00487CC3"/>
    <w:rsid w:val="00491AA6"/>
    <w:rsid w:val="00495D9F"/>
    <w:rsid w:val="004B59A7"/>
    <w:rsid w:val="004F361A"/>
    <w:rsid w:val="00500FCA"/>
    <w:rsid w:val="0053244A"/>
    <w:rsid w:val="00546996"/>
    <w:rsid w:val="005B36E1"/>
    <w:rsid w:val="005F0153"/>
    <w:rsid w:val="006047FA"/>
    <w:rsid w:val="006165E9"/>
    <w:rsid w:val="006513DA"/>
    <w:rsid w:val="00660949"/>
    <w:rsid w:val="00663428"/>
    <w:rsid w:val="00760FD1"/>
    <w:rsid w:val="00771A1C"/>
    <w:rsid w:val="007B09A6"/>
    <w:rsid w:val="007B51A6"/>
    <w:rsid w:val="00852327"/>
    <w:rsid w:val="00883976"/>
    <w:rsid w:val="008A25B5"/>
    <w:rsid w:val="008B01FA"/>
    <w:rsid w:val="008D4C19"/>
    <w:rsid w:val="008E0CAB"/>
    <w:rsid w:val="009763BE"/>
    <w:rsid w:val="009A07D4"/>
    <w:rsid w:val="009B60BC"/>
    <w:rsid w:val="009F38FE"/>
    <w:rsid w:val="00AE7580"/>
    <w:rsid w:val="00B243A0"/>
    <w:rsid w:val="00B26B97"/>
    <w:rsid w:val="00B3141E"/>
    <w:rsid w:val="00B719B6"/>
    <w:rsid w:val="00BE4723"/>
    <w:rsid w:val="00BF3C68"/>
    <w:rsid w:val="00C0609C"/>
    <w:rsid w:val="00C2733E"/>
    <w:rsid w:val="00C40AD3"/>
    <w:rsid w:val="00C52745"/>
    <w:rsid w:val="00C52AEC"/>
    <w:rsid w:val="00CC0934"/>
    <w:rsid w:val="00D34C66"/>
    <w:rsid w:val="00DF670A"/>
    <w:rsid w:val="00E01DFA"/>
    <w:rsid w:val="00EE09E3"/>
    <w:rsid w:val="00EE2838"/>
    <w:rsid w:val="00EE6831"/>
    <w:rsid w:val="00F12F80"/>
    <w:rsid w:val="00F373CA"/>
    <w:rsid w:val="00F4680F"/>
    <w:rsid w:val="00F46936"/>
    <w:rsid w:val="00FC6B5C"/>
    <w:rsid w:val="00FD567E"/>
    <w:rsid w:val="00FD5AF6"/>
    <w:rsid w:val="00FE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866E"/>
  <w14:defaultImageDpi w14:val="32767"/>
  <w15:chartTrackingRefBased/>
  <w15:docId w15:val="{6F3EFF13-B878-A845-929D-FCBB6E05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3E"/>
    <w:pPr>
      <w:ind w:left="720"/>
      <w:contextualSpacing/>
    </w:pPr>
  </w:style>
  <w:style w:type="character" w:customStyle="1" w:styleId="normaltextrun">
    <w:name w:val="normaltextrun"/>
    <w:basedOn w:val="DefaultParagraphFont"/>
    <w:rsid w:val="00285F5E"/>
  </w:style>
  <w:style w:type="character" w:customStyle="1" w:styleId="bcx0">
    <w:name w:val="bcx0"/>
    <w:basedOn w:val="DefaultParagraphFont"/>
    <w:rsid w:val="00285F5E"/>
  </w:style>
  <w:style w:type="character" w:styleId="CommentReference">
    <w:name w:val="annotation reference"/>
    <w:basedOn w:val="DefaultParagraphFont"/>
    <w:uiPriority w:val="99"/>
    <w:semiHidden/>
    <w:unhideWhenUsed/>
    <w:rsid w:val="00663428"/>
    <w:rPr>
      <w:sz w:val="16"/>
      <w:szCs w:val="16"/>
    </w:rPr>
  </w:style>
  <w:style w:type="paragraph" w:styleId="CommentText">
    <w:name w:val="annotation text"/>
    <w:basedOn w:val="Normal"/>
    <w:link w:val="CommentTextChar"/>
    <w:uiPriority w:val="99"/>
    <w:semiHidden/>
    <w:unhideWhenUsed/>
    <w:rsid w:val="00663428"/>
    <w:rPr>
      <w:sz w:val="20"/>
      <w:szCs w:val="20"/>
    </w:rPr>
  </w:style>
  <w:style w:type="character" w:customStyle="1" w:styleId="CommentTextChar">
    <w:name w:val="Comment Text Char"/>
    <w:basedOn w:val="DefaultParagraphFont"/>
    <w:link w:val="CommentText"/>
    <w:uiPriority w:val="99"/>
    <w:semiHidden/>
    <w:rsid w:val="00663428"/>
    <w:rPr>
      <w:sz w:val="20"/>
      <w:szCs w:val="20"/>
    </w:rPr>
  </w:style>
  <w:style w:type="paragraph" w:styleId="CommentSubject">
    <w:name w:val="annotation subject"/>
    <w:basedOn w:val="CommentText"/>
    <w:next w:val="CommentText"/>
    <w:link w:val="CommentSubjectChar"/>
    <w:uiPriority w:val="99"/>
    <w:semiHidden/>
    <w:unhideWhenUsed/>
    <w:rsid w:val="00663428"/>
    <w:rPr>
      <w:b/>
      <w:bCs/>
    </w:rPr>
  </w:style>
  <w:style w:type="character" w:customStyle="1" w:styleId="CommentSubjectChar">
    <w:name w:val="Comment Subject Char"/>
    <w:basedOn w:val="CommentTextChar"/>
    <w:link w:val="CommentSubject"/>
    <w:uiPriority w:val="99"/>
    <w:semiHidden/>
    <w:rsid w:val="00663428"/>
    <w:rPr>
      <w:b/>
      <w:bCs/>
      <w:sz w:val="20"/>
      <w:szCs w:val="20"/>
    </w:rPr>
  </w:style>
  <w:style w:type="paragraph" w:styleId="FootnoteText">
    <w:name w:val="footnote text"/>
    <w:basedOn w:val="Normal"/>
    <w:link w:val="FootnoteTextChar"/>
    <w:uiPriority w:val="99"/>
    <w:semiHidden/>
    <w:unhideWhenUsed/>
    <w:rsid w:val="00663428"/>
    <w:rPr>
      <w:sz w:val="20"/>
      <w:szCs w:val="20"/>
    </w:rPr>
  </w:style>
  <w:style w:type="character" w:customStyle="1" w:styleId="FootnoteTextChar">
    <w:name w:val="Footnote Text Char"/>
    <w:basedOn w:val="DefaultParagraphFont"/>
    <w:link w:val="FootnoteText"/>
    <w:uiPriority w:val="99"/>
    <w:semiHidden/>
    <w:rsid w:val="00663428"/>
    <w:rPr>
      <w:sz w:val="20"/>
      <w:szCs w:val="20"/>
    </w:rPr>
  </w:style>
  <w:style w:type="character" w:styleId="FootnoteReference">
    <w:name w:val="footnote reference"/>
    <w:basedOn w:val="DefaultParagraphFont"/>
    <w:uiPriority w:val="99"/>
    <w:semiHidden/>
    <w:unhideWhenUsed/>
    <w:rsid w:val="00663428"/>
    <w:rPr>
      <w:vertAlign w:val="superscript"/>
    </w:rPr>
  </w:style>
  <w:style w:type="character" w:styleId="Strong">
    <w:name w:val="Strong"/>
    <w:basedOn w:val="DefaultParagraphFont"/>
    <w:uiPriority w:val="22"/>
    <w:qFormat/>
    <w:rsid w:val="00487CC3"/>
    <w:rPr>
      <w:b/>
      <w:bCs/>
    </w:rPr>
  </w:style>
  <w:style w:type="character" w:styleId="Hyperlink">
    <w:name w:val="Hyperlink"/>
    <w:basedOn w:val="DefaultParagraphFont"/>
    <w:uiPriority w:val="99"/>
    <w:semiHidden/>
    <w:unhideWhenUsed/>
    <w:rsid w:val="0000083A"/>
    <w:rPr>
      <w:color w:val="0000FF"/>
      <w:u w:val="single"/>
    </w:rPr>
  </w:style>
  <w:style w:type="paragraph" w:styleId="Revision">
    <w:name w:val="Revision"/>
    <w:hidden/>
    <w:uiPriority w:val="99"/>
    <w:semiHidden/>
    <w:rsid w:val="00B3141E"/>
  </w:style>
  <w:style w:type="paragraph" w:styleId="BalloonText">
    <w:name w:val="Balloon Text"/>
    <w:basedOn w:val="Normal"/>
    <w:link w:val="BalloonTextChar"/>
    <w:uiPriority w:val="99"/>
    <w:semiHidden/>
    <w:unhideWhenUsed/>
    <w:rsid w:val="004F36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722265">
      <w:bodyDiv w:val="1"/>
      <w:marLeft w:val="0"/>
      <w:marRight w:val="0"/>
      <w:marTop w:val="0"/>
      <w:marBottom w:val="0"/>
      <w:divBdr>
        <w:top w:val="none" w:sz="0" w:space="0" w:color="auto"/>
        <w:left w:val="none" w:sz="0" w:space="0" w:color="auto"/>
        <w:bottom w:val="none" w:sz="0" w:space="0" w:color="auto"/>
        <w:right w:val="none" w:sz="0" w:space="0" w:color="auto"/>
      </w:divBdr>
    </w:div>
    <w:div w:id="609360601">
      <w:bodyDiv w:val="1"/>
      <w:marLeft w:val="0"/>
      <w:marRight w:val="0"/>
      <w:marTop w:val="0"/>
      <w:marBottom w:val="0"/>
      <w:divBdr>
        <w:top w:val="none" w:sz="0" w:space="0" w:color="auto"/>
        <w:left w:val="none" w:sz="0" w:space="0" w:color="auto"/>
        <w:bottom w:val="none" w:sz="0" w:space="0" w:color="auto"/>
        <w:right w:val="none" w:sz="0" w:space="0" w:color="auto"/>
      </w:divBdr>
      <w:divsChild>
        <w:div w:id="1029985505">
          <w:marLeft w:val="0"/>
          <w:marRight w:val="0"/>
          <w:marTop w:val="0"/>
          <w:marBottom w:val="0"/>
          <w:divBdr>
            <w:top w:val="none" w:sz="0" w:space="0" w:color="auto"/>
            <w:left w:val="none" w:sz="0" w:space="0" w:color="auto"/>
            <w:bottom w:val="none" w:sz="0" w:space="0" w:color="auto"/>
            <w:right w:val="none" w:sz="0" w:space="0" w:color="auto"/>
          </w:divBdr>
        </w:div>
        <w:div w:id="1411737402">
          <w:marLeft w:val="0"/>
          <w:marRight w:val="0"/>
          <w:marTop w:val="0"/>
          <w:marBottom w:val="0"/>
          <w:divBdr>
            <w:top w:val="none" w:sz="0" w:space="0" w:color="auto"/>
            <w:left w:val="none" w:sz="0" w:space="0" w:color="auto"/>
            <w:bottom w:val="none" w:sz="0" w:space="0" w:color="auto"/>
            <w:right w:val="none" w:sz="0" w:space="0" w:color="auto"/>
          </w:divBdr>
        </w:div>
        <w:div w:id="1168786641">
          <w:marLeft w:val="0"/>
          <w:marRight w:val="0"/>
          <w:marTop w:val="0"/>
          <w:marBottom w:val="0"/>
          <w:divBdr>
            <w:top w:val="none" w:sz="0" w:space="0" w:color="auto"/>
            <w:left w:val="none" w:sz="0" w:space="0" w:color="auto"/>
            <w:bottom w:val="none" w:sz="0" w:space="0" w:color="auto"/>
            <w:right w:val="none" w:sz="0" w:space="0" w:color="auto"/>
          </w:divBdr>
        </w:div>
      </w:divsChild>
    </w:div>
    <w:div w:id="901209818">
      <w:bodyDiv w:val="1"/>
      <w:marLeft w:val="0"/>
      <w:marRight w:val="0"/>
      <w:marTop w:val="0"/>
      <w:marBottom w:val="0"/>
      <w:divBdr>
        <w:top w:val="none" w:sz="0" w:space="0" w:color="auto"/>
        <w:left w:val="none" w:sz="0" w:space="0" w:color="auto"/>
        <w:bottom w:val="none" w:sz="0" w:space="0" w:color="auto"/>
        <w:right w:val="none" w:sz="0" w:space="0" w:color="auto"/>
      </w:divBdr>
    </w:div>
    <w:div w:id="1374695714">
      <w:bodyDiv w:val="1"/>
      <w:marLeft w:val="0"/>
      <w:marRight w:val="0"/>
      <w:marTop w:val="0"/>
      <w:marBottom w:val="0"/>
      <w:divBdr>
        <w:top w:val="none" w:sz="0" w:space="0" w:color="auto"/>
        <w:left w:val="none" w:sz="0" w:space="0" w:color="auto"/>
        <w:bottom w:val="none" w:sz="0" w:space="0" w:color="auto"/>
        <w:right w:val="none" w:sz="0" w:space="0" w:color="auto"/>
      </w:divBdr>
    </w:div>
    <w:div w:id="1468471854">
      <w:bodyDiv w:val="1"/>
      <w:marLeft w:val="0"/>
      <w:marRight w:val="0"/>
      <w:marTop w:val="0"/>
      <w:marBottom w:val="0"/>
      <w:divBdr>
        <w:top w:val="none" w:sz="0" w:space="0" w:color="auto"/>
        <w:left w:val="none" w:sz="0" w:space="0" w:color="auto"/>
        <w:bottom w:val="none" w:sz="0" w:space="0" w:color="auto"/>
        <w:right w:val="none" w:sz="0" w:space="0" w:color="auto"/>
      </w:divBdr>
    </w:div>
    <w:div w:id="1535462890">
      <w:bodyDiv w:val="1"/>
      <w:marLeft w:val="0"/>
      <w:marRight w:val="0"/>
      <w:marTop w:val="0"/>
      <w:marBottom w:val="0"/>
      <w:divBdr>
        <w:top w:val="none" w:sz="0" w:space="0" w:color="auto"/>
        <w:left w:val="none" w:sz="0" w:space="0" w:color="auto"/>
        <w:bottom w:val="none" w:sz="0" w:space="0" w:color="auto"/>
        <w:right w:val="none" w:sz="0" w:space="0" w:color="auto"/>
      </w:divBdr>
    </w:div>
    <w:div w:id="2004893510">
      <w:bodyDiv w:val="1"/>
      <w:marLeft w:val="0"/>
      <w:marRight w:val="0"/>
      <w:marTop w:val="0"/>
      <w:marBottom w:val="0"/>
      <w:divBdr>
        <w:top w:val="none" w:sz="0" w:space="0" w:color="auto"/>
        <w:left w:val="none" w:sz="0" w:space="0" w:color="auto"/>
        <w:bottom w:val="none" w:sz="0" w:space="0" w:color="auto"/>
        <w:right w:val="none" w:sz="0" w:space="0" w:color="auto"/>
      </w:divBdr>
    </w:div>
    <w:div w:id="21005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Baham</dc:creator>
  <cp:keywords/>
  <dc:description/>
  <cp:lastModifiedBy>Mari Roberts</cp:lastModifiedBy>
  <cp:revision>10</cp:revision>
  <dcterms:created xsi:type="dcterms:W3CDTF">2021-05-13T14:50:00Z</dcterms:created>
  <dcterms:modified xsi:type="dcterms:W3CDTF">2021-05-13T15:19:00Z</dcterms:modified>
</cp:coreProperties>
</file>